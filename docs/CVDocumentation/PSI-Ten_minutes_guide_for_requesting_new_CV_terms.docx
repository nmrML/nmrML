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A81A0" w14:textId="77777777" w:rsidR="00033808" w:rsidRPr="00ED77A4" w:rsidRDefault="00485DF3" w:rsidP="008167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de-D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 w:eastAsia="de-DE"/>
        </w:rPr>
        <w:t xml:space="preserve">Practical </w:t>
      </w:r>
      <w:r w:rsidR="0045301B">
        <w:rPr>
          <w:rFonts w:ascii="Times New Roman" w:eastAsia="Times New Roman" w:hAnsi="Times New Roman" w:cs="Times New Roman"/>
          <w:b/>
          <w:sz w:val="32"/>
          <w:szCs w:val="32"/>
          <w:lang w:val="en-US" w:eastAsia="de-DE"/>
        </w:rPr>
        <w:t>t</w:t>
      </w:r>
      <w:r w:rsidR="00033808" w:rsidRPr="00ED77A4">
        <w:rPr>
          <w:rFonts w:ascii="Times New Roman" w:eastAsia="Times New Roman" w:hAnsi="Times New Roman" w:cs="Times New Roman"/>
          <w:b/>
          <w:sz w:val="32"/>
          <w:szCs w:val="32"/>
          <w:lang w:val="en-US" w:eastAsia="de-DE"/>
        </w:rPr>
        <w:t xml:space="preserve">en minutes guide for </w:t>
      </w:r>
      <w:r w:rsidR="0045301B">
        <w:rPr>
          <w:rFonts w:ascii="Times New Roman" w:eastAsia="Times New Roman" w:hAnsi="Times New Roman" w:cs="Times New Roman"/>
          <w:b/>
          <w:sz w:val="32"/>
          <w:szCs w:val="32"/>
          <w:lang w:val="en-US" w:eastAsia="de-DE"/>
        </w:rPr>
        <w:t>requesting</w:t>
      </w:r>
      <w:r w:rsidR="00033808" w:rsidRPr="00ED77A4">
        <w:rPr>
          <w:rFonts w:ascii="Times New Roman" w:eastAsia="Times New Roman" w:hAnsi="Times New Roman" w:cs="Times New Roman"/>
          <w:b/>
          <w:sz w:val="32"/>
          <w:szCs w:val="32"/>
          <w:lang w:val="en-US" w:eastAsia="de-DE"/>
        </w:rPr>
        <w:t xml:space="preserve"> new </w:t>
      </w:r>
      <w:proofErr w:type="spellStart"/>
      <w:ins w:id="0" w:author="dschober" w:date="2013-07-11T13:20:00Z">
        <w:r w:rsidR="00CF206D">
          <w:rPr>
            <w:rFonts w:ascii="Times New Roman" w:eastAsia="Times New Roman" w:hAnsi="Times New Roman" w:cs="Times New Roman"/>
            <w:b/>
            <w:sz w:val="32"/>
            <w:szCs w:val="32"/>
            <w:lang w:val="en-US" w:eastAsia="de-DE"/>
          </w:rPr>
          <w:t>mzIdent</w:t>
        </w:r>
        <w:proofErr w:type="spellEnd"/>
        <w:r w:rsidR="00CF206D">
          <w:rPr>
            <w:rFonts w:ascii="Times New Roman" w:eastAsia="Times New Roman" w:hAnsi="Times New Roman" w:cs="Times New Roman"/>
            <w:b/>
            <w:sz w:val="32"/>
            <w:szCs w:val="32"/>
            <w:lang w:val="en-US" w:eastAsia="de-DE"/>
          </w:rPr>
          <w:t xml:space="preserve"> or </w:t>
        </w:r>
        <w:proofErr w:type="spellStart"/>
        <w:r w:rsidR="00CF206D">
          <w:rPr>
            <w:rFonts w:ascii="Times New Roman" w:eastAsia="Times New Roman" w:hAnsi="Times New Roman" w:cs="Times New Roman"/>
            <w:b/>
            <w:sz w:val="32"/>
            <w:szCs w:val="32"/>
            <w:lang w:val="en-US" w:eastAsia="de-DE"/>
          </w:rPr>
          <w:t>mzQuant</w:t>
        </w:r>
        <w:proofErr w:type="spellEnd"/>
        <w:r w:rsidR="00CF206D">
          <w:rPr>
            <w:rFonts w:ascii="Times New Roman" w:eastAsia="Times New Roman" w:hAnsi="Times New Roman" w:cs="Times New Roman"/>
            <w:b/>
            <w:sz w:val="32"/>
            <w:szCs w:val="32"/>
            <w:lang w:val="en-US" w:eastAsia="de-DE"/>
          </w:rPr>
          <w:t xml:space="preserve"> </w:t>
        </w:r>
      </w:ins>
      <w:r w:rsidR="00033808" w:rsidRPr="00ED77A4">
        <w:rPr>
          <w:rFonts w:ascii="Times New Roman" w:eastAsia="Times New Roman" w:hAnsi="Times New Roman" w:cs="Times New Roman"/>
          <w:b/>
          <w:sz w:val="32"/>
          <w:szCs w:val="32"/>
          <w:lang w:val="en-US" w:eastAsia="de-DE"/>
        </w:rPr>
        <w:t>CV terms</w:t>
      </w:r>
    </w:p>
    <w:p w14:paraId="1B9BBA68" w14:textId="77777777" w:rsidR="00033808" w:rsidRPr="00216A1F" w:rsidRDefault="00033808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404AF51C" w14:textId="77777777" w:rsidR="0064291E" w:rsidRPr="00216A1F" w:rsidRDefault="0064291E" w:rsidP="0064291E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216A1F">
        <w:rPr>
          <w:rFonts w:ascii="Times New Roman" w:hAnsi="Times New Roman" w:cs="Times New Roman"/>
          <w:sz w:val="20"/>
          <w:szCs w:val="20"/>
        </w:rPr>
        <w:t>Gerhard Mayer</w:t>
      </w:r>
      <w:r w:rsidR="00216A1F" w:rsidRPr="00216A1F">
        <w:rPr>
          <w:rFonts w:ascii="Times New Roman" w:hAnsi="Times New Roman" w:cs="Times New Roman"/>
          <w:sz w:val="20"/>
          <w:szCs w:val="20"/>
          <w:vertAlign w:val="superscript"/>
        </w:rPr>
        <w:t>1</w:t>
      </w:r>
    </w:p>
    <w:p w14:paraId="16A9F809" w14:textId="77777777" w:rsidR="0064291E" w:rsidRPr="00506EEC" w:rsidRDefault="00216A1F" w:rsidP="00216A1F">
      <w:pPr>
        <w:pStyle w:val="Default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216A1F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216A1F">
        <w:rPr>
          <w:rFonts w:ascii="Times New Roman" w:hAnsi="Times New Roman" w:cs="Times New Roman"/>
          <w:sz w:val="20"/>
          <w:szCs w:val="20"/>
        </w:rPr>
        <w:t xml:space="preserve"> M</w:t>
      </w:r>
      <w:r w:rsidR="0064291E" w:rsidRPr="00216A1F">
        <w:rPr>
          <w:rFonts w:ascii="Times New Roman" w:hAnsi="Times New Roman" w:cs="Times New Roman"/>
          <w:sz w:val="20"/>
          <w:szCs w:val="20"/>
        </w:rPr>
        <w:t>edizinisches Proteom-Center, Ruhr-Universität Bochum, Universitätsstr</w:t>
      </w:r>
      <w:r w:rsidR="00B37DA1">
        <w:rPr>
          <w:rFonts w:ascii="Times New Roman" w:hAnsi="Times New Roman" w:cs="Times New Roman"/>
          <w:sz w:val="20"/>
          <w:szCs w:val="20"/>
        </w:rPr>
        <w:t>aße</w:t>
      </w:r>
      <w:r w:rsidR="0064291E" w:rsidRPr="00216A1F">
        <w:rPr>
          <w:rFonts w:ascii="Times New Roman" w:hAnsi="Times New Roman" w:cs="Times New Roman"/>
          <w:sz w:val="20"/>
          <w:szCs w:val="20"/>
        </w:rPr>
        <w:t xml:space="preserve"> </w:t>
      </w:r>
      <w:r w:rsidR="0064291E" w:rsidRPr="00506EEC">
        <w:rPr>
          <w:rFonts w:ascii="Times New Roman" w:hAnsi="Times New Roman" w:cs="Times New Roman"/>
          <w:sz w:val="20"/>
          <w:szCs w:val="20"/>
        </w:rPr>
        <w:t>150, D-44801 Bochum, Germany</w:t>
      </w:r>
    </w:p>
    <w:p w14:paraId="119D21FA" w14:textId="77777777" w:rsidR="002E4838" w:rsidRPr="00506EEC" w:rsidRDefault="00342C12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ins w:id="1" w:author="dschober" w:date="2013-07-11T15:12:00Z">
        <w:r>
          <w:rPr>
            <w:rFonts w:ascii="Times New Roman" w:eastAsia="Times New Roman" w:hAnsi="Times New Roman" w:cs="Times New Roman"/>
            <w:sz w:val="20"/>
            <w:szCs w:val="20"/>
            <w:lang w:eastAsia="de-DE"/>
          </w:rPr>
          <w:t>Daniel Schober</w:t>
        </w:r>
      </w:ins>
    </w:p>
    <w:p w14:paraId="542D29D8" w14:textId="77777777" w:rsidR="0080767F" w:rsidRPr="00506EEC" w:rsidRDefault="0080767F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</w:p>
    <w:p w14:paraId="63AB1BE2" w14:textId="77777777" w:rsidR="002E4838" w:rsidRPr="0080767F" w:rsidRDefault="002E4838" w:rsidP="000703DC">
      <w:pPr>
        <w:spacing w:after="0" w:line="240" w:lineRule="auto"/>
        <w:rPr>
          <w:rFonts w:ascii="Times New Roman" w:eastAsia="Times New Roman" w:hAnsi="Times New Roman" w:cs="Times New Roman"/>
          <w:b/>
          <w:lang w:val="en-US" w:eastAsia="de-DE"/>
        </w:rPr>
      </w:pPr>
      <w:r w:rsidRPr="0080767F">
        <w:rPr>
          <w:rFonts w:ascii="Times New Roman" w:eastAsia="Times New Roman" w:hAnsi="Times New Roman" w:cs="Times New Roman"/>
          <w:b/>
          <w:lang w:val="en-US" w:eastAsia="de-DE"/>
        </w:rPr>
        <w:t>Abbreviations:</w:t>
      </w:r>
    </w:p>
    <w:p w14:paraId="365993D4" w14:textId="77777777" w:rsidR="002E4838" w:rsidRDefault="002E4838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2E483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CV</w:t>
      </w:r>
      <w:r w:rsidRPr="002E483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Controlled Vocabulary</w:t>
      </w:r>
    </w:p>
    <w:p w14:paraId="258906FB" w14:textId="77777777" w:rsidR="002E4838" w:rsidRDefault="00BB409C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hyperlink r:id="rId8" w:history="1">
        <w:r w:rsidR="002E4838" w:rsidRPr="004E530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HUPO</w:t>
        </w:r>
      </w:hyperlink>
      <w:r w:rsidR="002E483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="00186D8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Human Proteome Organization</w:t>
      </w:r>
    </w:p>
    <w:p w14:paraId="14DD924B" w14:textId="77777777" w:rsidR="00091771" w:rsidRDefault="00091771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MS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  <w:t>Mass Spectrometry</w:t>
      </w:r>
    </w:p>
    <w:p w14:paraId="13420930" w14:textId="77777777" w:rsidR="00853D02" w:rsidRDefault="00853D02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OBO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  <w:t>Open Biomedical Ontologies</w:t>
      </w:r>
    </w:p>
    <w:p w14:paraId="676723EB" w14:textId="77777777" w:rsidR="00853D02" w:rsidRDefault="00BB409C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hyperlink r:id="rId9" w:history="1">
        <w:r w:rsidR="00853D02" w:rsidRPr="00853D0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OLS</w:t>
        </w:r>
      </w:hyperlink>
      <w:r w:rsidR="00853D0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  <w:t>Ontology Lookup Service</w:t>
      </w:r>
    </w:p>
    <w:p w14:paraId="7AD9D206" w14:textId="77777777" w:rsidR="002E4838" w:rsidRPr="002E4838" w:rsidRDefault="00BB409C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hyperlink r:id="rId10" w:history="1">
        <w:r w:rsidR="002E4838" w:rsidRPr="004E530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PSI</w:t>
        </w:r>
      </w:hyperlink>
      <w:r w:rsidR="002E483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="00186D8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Proteomics Standards Initiative</w:t>
      </w:r>
    </w:p>
    <w:p w14:paraId="115B205A" w14:textId="77777777" w:rsidR="002E4838" w:rsidRDefault="002E4838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6FF4CD05" w14:textId="77777777" w:rsidR="0080767F" w:rsidRDefault="0080767F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1D6A3F17" w14:textId="77777777" w:rsidR="00853D02" w:rsidRDefault="00853D02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10031C04" w14:textId="77777777" w:rsidR="00186D82" w:rsidRPr="0045301B" w:rsidRDefault="0045301B" w:rsidP="000703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</w:pPr>
      <w:r w:rsidRPr="0045301B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Introduction:</w:t>
      </w:r>
    </w:p>
    <w:p w14:paraId="625683F1" w14:textId="77777777" w:rsidR="0045301B" w:rsidRDefault="0045301B" w:rsidP="0080767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This paper is intended as a</w:t>
      </w:r>
      <w:r w:rsidR="004B0073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n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4B0073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introductory guide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for people who want to convert their proteomics identification and / or quantification results into the standard formats mzIdentML</w:t>
      </w:r>
      <w:r w:rsidR="004B0073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[1]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resp.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mzQuantML</w:t>
      </w:r>
      <w:proofErr w:type="spellEnd"/>
      <w:r w:rsidR="004B0073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[2]</w:t>
      </w:r>
      <w:del w:id="2" w:author="dschober" w:date="2013-07-11T13:33:00Z">
        <w:r w:rsidDel="00FA44FF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 xml:space="preserve"> of the HUPO-PSI organization</w:delText>
        </w:r>
      </w:del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. It is written especially for people how are total novices in using C</w:t>
      </w:r>
      <w:ins w:id="3" w:author="dschober" w:date="2013-07-11T13:34:00Z">
        <w:r w:rsidR="00FA44FF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ontrolled </w:t>
        </w:r>
      </w:ins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V</w:t>
      </w:r>
      <w:ins w:id="4" w:author="dschober" w:date="2013-07-11T13:34:00Z">
        <w:r w:rsidR="00FA44FF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ocabulary (CV)</w:t>
        </w:r>
      </w:ins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terms</w:t>
      </w:r>
      <w:ins w:id="5" w:author="dschober" w:date="2013-07-11T13:39:00Z">
        <w:r w:rsidR="00FA44FF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 </w:t>
        </w:r>
        <w:r w:rsidR="00FA44FF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[3] </w:t>
        </w:r>
      </w:ins>
      <w:del w:id="6" w:author="dschober" w:date="2013-07-11T13:39:00Z">
        <w:r w:rsidDel="00FA44FF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for semantic annotation of data in the </w:t>
      </w:r>
      <w:hyperlink r:id="rId11" w:history="1">
        <w:r w:rsidRPr="008D7E33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HUPO-PSI formats</w:t>
        </w:r>
      </w:hyperlink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.</w:t>
      </w:r>
      <w:r w:rsidR="004B0073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Often they do not know if the terms they need are already present</w:t>
      </w:r>
      <w:ins w:id="7" w:author="dschober" w:date="2013-07-11T13:34:00Z">
        <w:r w:rsidR="00FA44FF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 in the CVs</w:t>
        </w:r>
      </w:ins>
      <w:r w:rsidR="00506EE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,</w:t>
      </w:r>
      <w:r w:rsidR="004B0073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or if they should request new CV terms for their needs.</w:t>
      </w:r>
      <w:r w:rsidR="008D7E33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ins w:id="8" w:author="dschober" w:date="2013-07-11T13:35:00Z">
        <w:r w:rsidR="00FA44FF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This document serves a</w:t>
        </w:r>
      </w:ins>
      <w:ins w:id="9" w:author="dschober" w:date="2013-07-11T13:36:00Z">
        <w:r w:rsidR="00FA44FF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s</w:t>
        </w:r>
      </w:ins>
      <w:ins w:id="10" w:author="dschober" w:date="2013-07-11T13:35:00Z">
        <w:r w:rsidR="00FA44FF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 a guideline </w:t>
        </w:r>
      </w:ins>
      <w:del w:id="11" w:author="dschober" w:date="2013-07-11T13:36:00Z">
        <w:r w:rsidR="008D7E33" w:rsidDel="00FA44FF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>For such cases the following can be used as a starting point</w:delText>
        </w:r>
      </w:del>
      <w:r w:rsidR="008D7E33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for </w:t>
      </w:r>
      <w:del w:id="12" w:author="dschober" w:date="2013-07-11T13:36:00Z">
        <w:r w:rsidR="008D7E33" w:rsidDel="00FA44FF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>all of those people</w:delText>
        </w:r>
      </w:del>
      <w:ins w:id="13" w:author="dschober" w:date="2013-07-11T13:37:00Z">
        <w:r w:rsidR="00FA44FF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explaining the CV term request procedure</w:t>
        </w:r>
      </w:ins>
      <w:del w:id="14" w:author="dschober" w:date="2013-07-11T13:37:00Z">
        <w:r w:rsidR="008D7E33" w:rsidDel="00FA44FF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>, who want to check if they need new terms and about how to request them</w:delText>
        </w:r>
      </w:del>
      <w:del w:id="15" w:author="dschober" w:date="2013-07-11T13:38:00Z">
        <w:r w:rsidR="008D7E33" w:rsidDel="00FA44FF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>.</w:delText>
        </w:r>
        <w:r w:rsidR="00AB4581" w:rsidDel="00FA44FF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 xml:space="preserve"> For this it uses a hypothetical problem and sketches, how </w:delText>
        </w:r>
        <w:r w:rsidR="0080767F" w:rsidDel="00FA44FF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>one can proceed in this respect.</w:delText>
        </w:r>
      </w:del>
      <w:ins w:id="16" w:author="dschober" w:date="2013-07-11T13:38:00Z">
        <w:r w:rsidR="00FA44FF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 via a practical example use case scenario.</w:t>
        </w:r>
      </w:ins>
    </w:p>
    <w:p w14:paraId="2C10A120" w14:textId="77777777" w:rsidR="0080767F" w:rsidDel="00CF206D" w:rsidRDefault="0080767F" w:rsidP="0080767F">
      <w:pPr>
        <w:spacing w:after="0" w:line="240" w:lineRule="auto"/>
        <w:jc w:val="both"/>
        <w:rPr>
          <w:del w:id="17" w:author="dschober" w:date="2013-07-11T13:22:00Z"/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150203AC" w14:textId="77777777" w:rsidR="00853D02" w:rsidRDefault="00853D02" w:rsidP="0080767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0953960F" w14:textId="77777777" w:rsidR="0080767F" w:rsidRPr="002E4838" w:rsidRDefault="0080767F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66B0763E" w14:textId="77777777" w:rsidR="00ED77A4" w:rsidRPr="002E4838" w:rsidRDefault="00ED77A4" w:rsidP="000703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</w:pPr>
      <w:r w:rsidRPr="002E4838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 xml:space="preserve">1. </w:t>
      </w:r>
      <w:r w:rsidR="00AB4581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Hypothetical p</w:t>
      </w:r>
      <w:r w:rsidRPr="002E4838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roblem description:</w:t>
      </w:r>
    </w:p>
    <w:p w14:paraId="1AB51C97" w14:textId="77777777" w:rsidR="00033808" w:rsidRDefault="00033808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Assume you want to check if you need </w:t>
      </w:r>
      <w:r w:rsidR="005B3D8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to request 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new </w:t>
      </w:r>
      <w:del w:id="18" w:author="dschober" w:date="2013-07-11T13:39:00Z">
        <w:r w:rsidR="00BB409C" w:rsidDel="00FA44FF">
          <w:fldChar w:fldCharType="begin"/>
        </w:r>
        <w:r w:rsidR="00BB409C" w:rsidRPr="00CF206D" w:rsidDel="00FA44FF">
          <w:rPr>
            <w:lang w:val="en-US"/>
          </w:rPr>
          <w:delInstrText xml:space="preserve"> HYPERLINK "http://www.psidev.info/groups/controlled-vocabularies/documents" </w:delInstrText>
        </w:r>
        <w:r w:rsidR="00BB409C" w:rsidDel="00FA44FF">
          <w:fldChar w:fldCharType="separate"/>
        </w:r>
        <w:r w:rsidRPr="002E4838" w:rsidDel="00FA44FF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>C</w:delText>
        </w:r>
        <w:r w:rsidR="002E4838" w:rsidRPr="002E4838" w:rsidDel="00FA44FF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>ontrolled Vocabulary</w:delText>
        </w:r>
        <w:r w:rsidR="00BB409C" w:rsidDel="00FA44FF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fldChar w:fldCharType="end"/>
        </w:r>
        <w:r w:rsidR="002E4838" w:rsidDel="00FA44FF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 xml:space="preserve"> (</w:delText>
        </w:r>
      </w:del>
      <w:r w:rsidR="002E483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C</w:t>
      </w:r>
      <w:r w:rsid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V</w:t>
      </w:r>
      <w:del w:id="19" w:author="dschober" w:date="2013-07-11T13:39:00Z">
        <w:r w:rsidR="002E4838" w:rsidDel="00FA44FF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>)</w:delText>
        </w:r>
      </w:del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del w:id="20" w:author="dschober" w:date="2013-07-11T13:39:00Z">
        <w:r w:rsidR="00AB4581" w:rsidDel="00FA44FF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 xml:space="preserve">[3] </w:delText>
        </w:r>
      </w:del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terms for </w:t>
      </w:r>
      <w:r w:rsidR="005B3D8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search engine named</w:t>
      </w:r>
      <w:r w:rsid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ins w:id="21" w:author="dschober" w:date="2013-07-11T13:40:00Z">
        <w:r w:rsidR="00FA44FF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‘</w:t>
        </w:r>
      </w:ins>
      <w:proofErr w:type="spellStart"/>
      <w:r w:rsidR="00ED77A4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MassMatrix</w:t>
      </w:r>
      <w:proofErr w:type="spellEnd"/>
      <w:ins w:id="22" w:author="dschober" w:date="2013-07-11T13:40:00Z">
        <w:r w:rsidR="00FA44FF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’</w:t>
        </w:r>
      </w:ins>
      <w:r w:rsid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</w:t>
      </w:r>
      <w:r w:rsidR="00ED77A4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MM</w:t>
      </w:r>
      <w:r w:rsid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).</w:t>
      </w:r>
    </w:p>
    <w:p w14:paraId="31168E32" w14:textId="77777777" w:rsidR="00033808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4959D6A0" w14:textId="77777777" w:rsidR="005B3D85" w:rsidRPr="000703DC" w:rsidRDefault="005B3D85" w:rsidP="005B3D8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b/>
          <w:sz w:val="20"/>
          <w:szCs w:val="20"/>
          <w:lang w:val="en-US" w:eastAsia="de-DE"/>
        </w:rPr>
        <w:t>Example MS/MS search result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de-DE"/>
        </w:rPr>
        <w:t>s</w:t>
      </w:r>
      <w:ins w:id="23" w:author="dschober" w:date="2013-07-11T13:40:00Z">
        <w:r w:rsidR="00FA44FF">
          <w:rPr>
            <w:rFonts w:ascii="Times New Roman" w:eastAsia="Times New Roman" w:hAnsi="Times New Roman" w:cs="Times New Roman"/>
            <w:b/>
            <w:sz w:val="20"/>
            <w:szCs w:val="20"/>
            <w:lang w:val="en-US" w:eastAsia="de-DE"/>
          </w:rPr>
          <w:t xml:space="preserve"> from MM</w:t>
        </w:r>
      </w:ins>
      <w:r>
        <w:rPr>
          <w:rFonts w:ascii="Times New Roman" w:eastAsia="Times New Roman" w:hAnsi="Times New Roman" w:cs="Times New Roman"/>
          <w:b/>
          <w:sz w:val="20"/>
          <w:szCs w:val="20"/>
          <w:lang w:val="en-US" w:eastAsia="de-DE"/>
        </w:rPr>
        <w:t>:</w:t>
      </w:r>
    </w:p>
    <w:p w14:paraId="168B9663" w14:textId="77777777" w:rsidR="005B3D85" w:rsidRPr="000703DC" w:rsidRDefault="00BB409C" w:rsidP="005B3D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hyperlink r:id="rId12" w:history="1">
        <w:r w:rsidR="005B3D85" w:rsidRPr="000703D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US" w:eastAsia="de-DE"/>
          </w:rPr>
          <w:t>http://www.massmatrix.net/massmatrix/mm-results/32846/RPMI_RE8_01_246.html</w:t>
        </w:r>
      </w:hyperlink>
    </w:p>
    <w:p w14:paraId="04151AC7" w14:textId="77777777" w:rsidR="005B3D85" w:rsidRPr="000703DC" w:rsidRDefault="005B3D85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38B0EA5B" w14:textId="77777777"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b/>
          <w:sz w:val="20"/>
          <w:szCs w:val="20"/>
          <w:lang w:val="en-US" w:eastAsia="de-DE"/>
        </w:rPr>
        <w:t>Peptide terms</w:t>
      </w:r>
      <w:r w:rsidR="005B3D85">
        <w:rPr>
          <w:rFonts w:ascii="Times New Roman" w:eastAsia="Times New Roman" w:hAnsi="Times New Roman" w:cs="Times New Roman"/>
          <w:b/>
          <w:sz w:val="20"/>
          <w:szCs w:val="20"/>
          <w:lang w:val="en-US" w:eastAsia="de-DE"/>
        </w:rPr>
        <w:t>:</w:t>
      </w:r>
    </w:p>
    <w:p w14:paraId="761B8962" w14:textId="77777777" w:rsidR="0081671C" w:rsidRPr="0081671C" w:rsidRDefault="00033808" w:rsidP="0003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Index</w:t>
      </w:r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  <w:t>scan#</w:t>
      </w:r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  <w:t>charge</w:t>
      </w:r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  <w:t>score</w:t>
      </w:r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proofErr w:type="spellStart"/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pp</w:t>
      </w:r>
      <w:proofErr w:type="spellEnd"/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  <w:t>pp</w:t>
      </w:r>
      <w:r w:rsidRPr="0081671C">
        <w:rPr>
          <w:rFonts w:ascii="Times New Roman" w:eastAsia="Times New Roman" w:hAnsi="Times New Roman" w:cs="Times New Roman"/>
          <w:sz w:val="20"/>
          <w:szCs w:val="20"/>
          <w:vertAlign w:val="subscript"/>
          <w:lang w:val="en-US" w:eastAsia="de-DE"/>
        </w:rPr>
        <w:t>2</w:t>
      </w:r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proofErr w:type="spellStart"/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pp</w:t>
      </w:r>
      <w:r w:rsidRPr="0081671C">
        <w:rPr>
          <w:rFonts w:ascii="Times New Roman" w:eastAsia="Times New Roman" w:hAnsi="Times New Roman" w:cs="Times New Roman"/>
          <w:sz w:val="20"/>
          <w:szCs w:val="20"/>
          <w:vertAlign w:val="subscript"/>
          <w:lang w:val="en-US" w:eastAsia="de-DE"/>
        </w:rPr>
        <w:t>tag</w:t>
      </w:r>
      <w:proofErr w:type="spellEnd"/>
      <w:r w:rsidR="0081671C"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  <w:t>m/z</w:t>
      </w:r>
      <w:r w:rsidR="0081671C"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proofErr w:type="gramStart"/>
      <w:r w:rsidR="0081671C"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MW(</w:t>
      </w:r>
      <w:proofErr w:type="spellStart"/>
      <w:proofErr w:type="gramEnd"/>
      <w:r w:rsidR="0081671C"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obs</w:t>
      </w:r>
      <w:proofErr w:type="spellEnd"/>
      <w:r w:rsidR="0081671C"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)</w:t>
      </w:r>
    </w:p>
    <w:p w14:paraId="19727D20" w14:textId="77777777" w:rsidR="00033808" w:rsidRPr="0081671C" w:rsidRDefault="00033808" w:rsidP="0003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MW</w:t>
      </w:r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  <w:t>delta</w:t>
      </w:r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  <w:t>Miss</w:t>
      </w:r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  <w:t>Unique</w:t>
      </w:r>
      <w:r w:rsid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sequence</w:t>
      </w:r>
      <w:r w:rsid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+ modifications [</w:t>
      </w:r>
      <w:proofErr w:type="spellStart"/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start</w:t>
      </w:r>
      <w:proofErr w:type="gramStart"/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:end</w:t>
      </w:r>
      <w:proofErr w:type="spellEnd"/>
      <w:proofErr w:type="gramEnd"/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], e.g.</w:t>
      </w:r>
    </w:p>
    <w:p w14:paraId="5836E64D" w14:textId="77777777" w:rsidR="0081671C" w:rsidRPr="0081671C" w:rsidRDefault="0081671C" w:rsidP="0003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4D2E0238" w14:textId="77777777" w:rsidR="0081671C" w:rsidRPr="0081671C" w:rsidRDefault="00BB409C" w:rsidP="0003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hyperlink r:id="rId13" w:history="1">
        <w:r w:rsidR="00033808" w:rsidRPr="00BE6138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val="en-US" w:eastAsia="de-DE"/>
          </w:rPr>
          <w:t>1153</w:t>
        </w:r>
      </w:hyperlink>
      <w:r w:rsidR="00033808" w:rsidRPr="0081671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de-DE"/>
        </w:rPr>
        <w:tab/>
        <w:t>3659</w:t>
      </w:r>
      <w:r w:rsidR="00033808" w:rsidRPr="0081671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de-DE"/>
        </w:rPr>
        <w:tab/>
        <w:t>+2</w:t>
      </w:r>
      <w:r w:rsidR="00033808" w:rsidRPr="0081671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de-DE"/>
        </w:rPr>
        <w:tab/>
        <w:t>12</w:t>
      </w:r>
      <w:r w:rsidR="00033808" w:rsidRPr="0081671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de-DE"/>
        </w:rPr>
        <w:tab/>
      </w:r>
      <w:r w:rsidR="00033808" w:rsidRPr="0081671C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de-DE"/>
        </w:rPr>
        <w:t>10.9</w:t>
      </w:r>
      <w:r w:rsidR="00033808" w:rsidRPr="0081671C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de-DE"/>
        </w:rPr>
        <w:tab/>
        <w:t>14.4</w:t>
      </w:r>
      <w:r w:rsidR="00033808"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="00033808" w:rsidRPr="0081671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US" w:eastAsia="de-DE"/>
        </w:rPr>
        <w:t>2.7</w:t>
      </w:r>
      <w:r w:rsidR="00033808" w:rsidRPr="0081671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US" w:eastAsia="de-DE"/>
        </w:rPr>
        <w:tab/>
      </w:r>
      <w:r w:rsidR="00033808"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614.8204</w:t>
      </w:r>
      <w:r w:rsidR="00033808"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  <w:t>1228.6336</w:t>
      </w:r>
    </w:p>
    <w:p w14:paraId="79180DE9" w14:textId="77777777" w:rsidR="00033808" w:rsidRPr="0081671C" w:rsidRDefault="0081671C" w:rsidP="0003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 w:eastAsia="de-DE"/>
        </w:rPr>
      </w:pPr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1228.628</w:t>
      </w:r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="00033808"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0.0056</w:t>
      </w:r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="00033808"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0</w:t>
      </w:r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x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="00033808" w:rsidRPr="0081671C">
        <w:rPr>
          <w:rFonts w:ascii="Times New Roman" w:eastAsia="Times New Roman" w:hAnsi="Times New Roman" w:cs="Times New Roman"/>
          <w:bCs/>
          <w:sz w:val="20"/>
          <w:szCs w:val="20"/>
          <w:lang w:val="en-US" w:eastAsia="de-DE"/>
        </w:rPr>
        <w:t>VE</w:t>
      </w:r>
      <w:commentRangeStart w:id="24"/>
      <w:r w:rsidR="00033808" w:rsidRPr="0081671C">
        <w:rPr>
          <w:rFonts w:ascii="Times New Roman" w:eastAsia="Times New Roman" w:hAnsi="Times New Roman" w:cs="Times New Roman"/>
          <w:bCs/>
          <w:color w:val="66CC66"/>
          <w:sz w:val="20"/>
          <w:szCs w:val="20"/>
          <w:lang w:val="en-US" w:eastAsia="de-DE"/>
        </w:rPr>
        <w:t>IIAN</w:t>
      </w:r>
      <w:commentRangeEnd w:id="24"/>
      <w:r w:rsidR="00342C12">
        <w:rPr>
          <w:rStyle w:val="Kommentarzeichen"/>
        </w:rPr>
        <w:commentReference w:id="24"/>
      </w:r>
      <w:r w:rsidR="00033808" w:rsidRPr="0081671C">
        <w:rPr>
          <w:rFonts w:ascii="Times New Roman" w:eastAsia="Times New Roman" w:hAnsi="Times New Roman" w:cs="Times New Roman"/>
          <w:bCs/>
          <w:sz w:val="20"/>
          <w:szCs w:val="20"/>
          <w:lang w:val="en-US" w:eastAsia="de-DE"/>
        </w:rPr>
        <w:t>DQGNR</w:t>
      </w:r>
    </w:p>
    <w:p w14:paraId="2ADA8F3E" w14:textId="77777777" w:rsidR="0081671C" w:rsidRDefault="0081671C" w:rsidP="0003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1DB61112" w14:textId="77777777" w:rsidR="009D31B4" w:rsidRPr="009D31B4" w:rsidRDefault="009D31B4" w:rsidP="002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de-DE"/>
        </w:rPr>
      </w:pPr>
      <w:r w:rsidRPr="009D31B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de-DE"/>
        </w:rPr>
        <w:t xml:space="preserve">So you have the following </w:t>
      </w:r>
      <w:r w:rsidR="002A44A2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de-DE"/>
        </w:rPr>
        <w:t>data</w:t>
      </w:r>
      <w:r w:rsidRPr="009D31B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de-DE"/>
        </w:rPr>
        <w:t xml:space="preserve"> describing a peptide </w:t>
      </w:r>
      <w:ins w:id="25" w:author="dschober" w:date="2013-07-11T13:43:00Z">
        <w:r w:rsidR="00027B08">
          <w:rPr>
            <w:rFonts w:ascii="Times New Roman" w:eastAsia="Times New Roman" w:hAnsi="Times New Roman" w:cs="Times New Roman"/>
            <w:sz w:val="20"/>
            <w:szCs w:val="20"/>
            <w:u w:val="single"/>
            <w:lang w:val="en-US" w:eastAsia="de-DE"/>
          </w:rPr>
          <w:t xml:space="preserve">quantification search? </w:t>
        </w:r>
      </w:ins>
      <w:r w:rsidRPr="009D31B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de-DE"/>
        </w:rPr>
        <w:t>result:</w:t>
      </w:r>
    </w:p>
    <w:p w14:paraId="6CB9A751" w14:textId="77777777"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index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(arbitrary search engine created index)</w:t>
      </w:r>
    </w:p>
    <w:p w14:paraId="2954CF14" w14:textId="77777777"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scan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# (MS scan #)</w:t>
      </w:r>
    </w:p>
    <w:p w14:paraId="35990776" w14:textId="77777777"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charge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(predicted charge)</w:t>
      </w:r>
    </w:p>
    <w:p w14:paraId="4AC00180" w14:textId="77777777"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score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(discriminant score based on heuristic model)</w:t>
      </w:r>
    </w:p>
    <w:p w14:paraId="430657DA" w14:textId="77777777"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pp (probabilistic score based on number of matched peaks)</w:t>
      </w:r>
    </w:p>
    <w:p w14:paraId="6565238E" w14:textId="77777777"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pp2 (probabilistic score based on ion intensity distribution of matched peaks)</w:t>
      </w:r>
    </w:p>
    <w:p w14:paraId="7411E4DC" w14:textId="77777777"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pptag</w:t>
      </w:r>
      <w:proofErr w:type="spellEnd"/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(probabilistic score based on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cosecutiveness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of matched peaks)</w:t>
      </w:r>
    </w:p>
    <w:p w14:paraId="6D85C9CD" w14:textId="77777777"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m/z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(observed peptide m/z)</w:t>
      </w:r>
    </w:p>
    <w:p w14:paraId="409B9D4E" w14:textId="77777777"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MW(</w:t>
      </w:r>
      <w:proofErr w:type="spellStart"/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obs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) (observed zero charge peptide MW)</w:t>
      </w:r>
    </w:p>
    <w:p w14:paraId="2CEE9F77" w14:textId="77777777"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MW (zero charge theoretical peptide MW)</w:t>
      </w:r>
    </w:p>
    <w:p w14:paraId="596861CF" w14:textId="77777777"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delta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(MW difference between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theo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and observed)</w:t>
      </w:r>
    </w:p>
    <w:p w14:paraId="147D2A47" w14:textId="77777777"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miss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(missed cleavages)</w:t>
      </w:r>
    </w:p>
    <w:p w14:paraId="20CBA4BC" w14:textId="77777777"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Unique (unique sequence in search space)</w:t>
      </w:r>
    </w:p>
    <w:p w14:paraId="3F7B89F4" w14:textId="77777777"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sequence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+ modifications (peptide spectral match + modifications and their locations)</w:t>
      </w:r>
    </w:p>
    <w:p w14:paraId="01681E53" w14:textId="77777777"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126010F9" w14:textId="77777777"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de-DE"/>
        </w:rPr>
      </w:pPr>
      <w:commentRangeStart w:id="26"/>
      <w:r w:rsidRPr="000703DC">
        <w:rPr>
          <w:rFonts w:ascii="Times New Roman" w:eastAsia="Times New Roman" w:hAnsi="Times New Roman" w:cs="Times New Roman"/>
          <w:b/>
          <w:sz w:val="20"/>
          <w:szCs w:val="20"/>
          <w:lang w:val="en-US" w:eastAsia="de-DE"/>
        </w:rPr>
        <w:lastRenderedPageBreak/>
        <w:t>Protein terms</w:t>
      </w:r>
      <w:r w:rsidR="005B3D85">
        <w:rPr>
          <w:rFonts w:ascii="Times New Roman" w:eastAsia="Times New Roman" w:hAnsi="Times New Roman" w:cs="Times New Roman"/>
          <w:b/>
          <w:sz w:val="20"/>
          <w:szCs w:val="20"/>
          <w:lang w:val="en-US" w:eastAsia="de-DE"/>
        </w:rPr>
        <w:t>:</w:t>
      </w:r>
      <w:commentRangeEnd w:id="26"/>
      <w:r w:rsidR="00027B08">
        <w:rPr>
          <w:rStyle w:val="Kommentarzeichen"/>
        </w:rPr>
        <w:commentReference w:id="26"/>
      </w:r>
    </w:p>
    <w:p w14:paraId="0A77EA7E" w14:textId="77777777" w:rsidR="00033808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3380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Protein Mass: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3380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72288.436 (</w:t>
      </w:r>
      <w:proofErr w:type="spellStart"/>
      <w:r w:rsidRPr="0003380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monoisotopic</w:t>
      </w:r>
      <w:proofErr w:type="spellEnd"/>
      <w:r w:rsidRPr="0003380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)</w:t>
      </w:r>
    </w:p>
    <w:p w14:paraId="356B8E12" w14:textId="77777777" w:rsidR="00033808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  <w:t>72332.412(average)</w:t>
      </w:r>
    </w:p>
    <w:p w14:paraId="7A3623C3" w14:textId="77777777" w:rsidR="00033808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 w:eastAsia="de-DE"/>
        </w:rPr>
      </w:pPr>
      <w:r w:rsidRPr="0003380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Protein Score: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33808">
        <w:rPr>
          <w:rFonts w:ascii="Times New Roman" w:eastAsia="Times New Roman" w:hAnsi="Times New Roman" w:cs="Times New Roman"/>
          <w:bCs/>
          <w:sz w:val="20"/>
          <w:szCs w:val="20"/>
          <w:lang w:val="en-US" w:eastAsia="de-DE"/>
        </w:rPr>
        <w:t>408</w:t>
      </w:r>
    </w:p>
    <w:p w14:paraId="0A06E27C" w14:textId="77777777" w:rsidR="00033808" w:rsidRPr="00033808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3380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Protein pp: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33808">
        <w:rPr>
          <w:rFonts w:ascii="Times New Roman" w:eastAsia="Times New Roman" w:hAnsi="Times New Roman" w:cs="Times New Roman"/>
          <w:bCs/>
          <w:sz w:val="20"/>
          <w:szCs w:val="20"/>
          <w:lang w:val="en-US" w:eastAsia="de-DE"/>
        </w:rPr>
        <w:t>13872.0</w:t>
      </w:r>
    </w:p>
    <w:p w14:paraId="452B5F3A" w14:textId="77777777" w:rsidR="005B3D85" w:rsidRDefault="005B3D85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Fasta Line: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="00033808" w:rsidRPr="0003380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sp|P11021|GRP78_HUMAN 78 </w:t>
      </w:r>
      <w:proofErr w:type="spellStart"/>
      <w:r w:rsidR="00033808" w:rsidRPr="0003380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kDa</w:t>
      </w:r>
      <w:proofErr w:type="spellEnd"/>
      <w:r w:rsidR="00033808" w:rsidRPr="0003380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glucose-regulated protein OS=Homo </w:t>
      </w:r>
    </w:p>
    <w:p w14:paraId="2BF1060B" w14:textId="77777777" w:rsidR="00033808" w:rsidRPr="003D23C5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3D23C5">
        <w:rPr>
          <w:rFonts w:ascii="Times New Roman" w:eastAsia="Times New Roman" w:hAnsi="Times New Roman" w:cs="Times New Roman"/>
          <w:sz w:val="20"/>
          <w:szCs w:val="20"/>
          <w:lang w:eastAsia="de-DE"/>
        </w:rPr>
        <w:t>sapiens GN=HSPA5 PE=1 SV=2</w:t>
      </w:r>
    </w:p>
    <w:p w14:paraId="5881A2E5" w14:textId="77777777" w:rsidR="00033808" w:rsidRPr="00033808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3380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Sequence Coverage: </w:t>
      </w:r>
      <w:r w:rsidRPr="0003380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33808">
        <w:rPr>
          <w:rFonts w:ascii="Times New Roman" w:eastAsia="Times New Roman" w:hAnsi="Times New Roman" w:cs="Times New Roman"/>
          <w:bCs/>
          <w:sz w:val="20"/>
          <w:szCs w:val="20"/>
          <w:lang w:val="en-US" w:eastAsia="de-DE"/>
        </w:rPr>
        <w:t>27%</w:t>
      </w:r>
    </w:p>
    <w:p w14:paraId="00530F4D" w14:textId="77777777" w:rsidR="00033808" w:rsidRPr="00033808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3380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Sequence Tag Coverage:</w:t>
      </w:r>
      <w:r w:rsidRPr="0003380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33808">
        <w:rPr>
          <w:rFonts w:ascii="Times New Roman" w:eastAsia="Times New Roman" w:hAnsi="Times New Roman" w:cs="Times New Roman"/>
          <w:bCs/>
          <w:sz w:val="20"/>
          <w:szCs w:val="20"/>
          <w:lang w:val="en-US" w:eastAsia="de-DE"/>
        </w:rPr>
        <w:t>12%</w:t>
      </w:r>
    </w:p>
    <w:p w14:paraId="0D7EA3DD" w14:textId="77777777" w:rsidR="00033808" w:rsidRPr="000703DC" w:rsidRDefault="00033808" w:rsidP="00033808">
      <w:pPr>
        <w:tabs>
          <w:tab w:val="left" w:pos="2694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Protein Mass</w:t>
      </w:r>
    </w:p>
    <w:p w14:paraId="4E61132D" w14:textId="77777777" w:rsidR="00033808" w:rsidRPr="000703DC" w:rsidRDefault="00033808" w:rsidP="00033808">
      <w:pPr>
        <w:tabs>
          <w:tab w:val="left" w:pos="2694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Protein Score (heuristic discriminant protein score)</w:t>
      </w:r>
    </w:p>
    <w:p w14:paraId="7D298EE6" w14:textId="77777777" w:rsidR="00033808" w:rsidRPr="000703DC" w:rsidRDefault="003D23C5" w:rsidP="00033808">
      <w:pPr>
        <w:tabs>
          <w:tab w:val="left" w:pos="2694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Protein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(probabilistic </w:t>
      </w:r>
      <w:r w:rsidR="00033808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discriminant protein score)</w:t>
      </w:r>
    </w:p>
    <w:p w14:paraId="3E5C1301" w14:textId="77777777" w:rsidR="00033808" w:rsidRPr="000703DC" w:rsidRDefault="00033808" w:rsidP="00033808">
      <w:pPr>
        <w:tabs>
          <w:tab w:val="left" w:pos="2694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Sequence coverage (based on peptide match)</w:t>
      </w:r>
    </w:p>
    <w:p w14:paraId="6D51D42B" w14:textId="77777777" w:rsidR="00033808" w:rsidRPr="000703DC" w:rsidRDefault="00033808" w:rsidP="00033808">
      <w:pPr>
        <w:tabs>
          <w:tab w:val="left" w:pos="2694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Sequence tag coverage (based on amino acids bracketed by product ions)</w:t>
      </w:r>
    </w:p>
    <w:p w14:paraId="77456868" w14:textId="77777777"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3CC36879" w14:textId="77777777" w:rsidR="00033808" w:rsidRPr="000703DC" w:rsidRDefault="00027B08" w:rsidP="0003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ins w:id="27" w:author="dschober" w:date="2013-07-11T13:52:00Z">
        <w:r>
          <w:rPr>
            <w:rFonts w:ascii="Times New Roman" w:eastAsia="Times New Roman" w:hAnsi="Times New Roman" w:cs="Times New Roman"/>
            <w:b/>
            <w:bCs/>
            <w:sz w:val="20"/>
            <w:szCs w:val="20"/>
            <w:lang w:val="en-US" w:eastAsia="de-DE"/>
          </w:rPr>
          <w:t>MM s</w:t>
        </w:r>
      </w:ins>
      <w:del w:id="28" w:author="dschober" w:date="2013-07-11T13:52:00Z">
        <w:r w:rsidR="009D31B4" w:rsidDel="00027B08">
          <w:rPr>
            <w:rFonts w:ascii="Times New Roman" w:eastAsia="Times New Roman" w:hAnsi="Times New Roman" w:cs="Times New Roman"/>
            <w:b/>
            <w:bCs/>
            <w:sz w:val="20"/>
            <w:szCs w:val="20"/>
            <w:lang w:val="en-US" w:eastAsia="de-DE"/>
          </w:rPr>
          <w:delText>S</w:delText>
        </w:r>
      </w:del>
      <w:r w:rsidR="009D31B4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</w:rPr>
        <w:t>earch machine i</w:t>
      </w:r>
      <w:r w:rsidR="00033808" w:rsidRPr="000703DC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</w:rPr>
        <w:t xml:space="preserve">nput </w:t>
      </w:r>
      <w:r w:rsidR="009D31B4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</w:rPr>
        <w:t>p</w:t>
      </w:r>
      <w:r w:rsidR="00033808" w:rsidRPr="000703DC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</w:rPr>
        <w:t>arameters</w:t>
      </w:r>
      <w:r w:rsidR="005B3D8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</w:rPr>
        <w:t>:</w:t>
      </w:r>
    </w:p>
    <w:p w14:paraId="2F8BCC30" w14:textId="77777777"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version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MassMatrix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2.4.2, Feb 22 2012</w:t>
      </w:r>
    </w:p>
    <w:p w14:paraId="21252C4D" w14:textId="77777777"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Tandem MS/MS data file: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RPMI_RE8_01_246.mgf</w:t>
      </w:r>
    </w:p>
    <w:p w14:paraId="2A2137CD" w14:textId="77777777"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Database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Uniprot_Human_Complete_with_Isoforms_9_23_2011.fasta</w:t>
      </w:r>
    </w:p>
    <w:p w14:paraId="5766854B" w14:textId="77777777"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Decoy sequences: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reversed</w:t>
      </w:r>
    </w:p>
    <w:p w14:paraId="13147593" w14:textId="77777777"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Digestion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Trypsin(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no P rule)</w:t>
      </w:r>
    </w:p>
    <w:p w14:paraId="12EF4E63" w14:textId="77777777"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Fragmentation: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CID</w:t>
      </w:r>
    </w:p>
    <w:p w14:paraId="019EF879" w14:textId="77777777"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Ion Mode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Positive</w:t>
      </w:r>
    </w:p>
    <w:p w14:paraId="4AAED887" w14:textId="77777777"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Non-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monoisotopic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ions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yes</w:t>
      </w:r>
    </w:p>
    <w:p w14:paraId="30B59115" w14:textId="77777777"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Modifications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CAMC: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Iodoacetamide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derivative (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Carbamidomethyl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) of C</w:t>
      </w:r>
    </w:p>
    <w:p w14:paraId="408B8FFF" w14:textId="77777777"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Fixed Modifications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none</w:t>
      </w:r>
    </w:p>
    <w:p w14:paraId="451FFA69" w14:textId="77777777"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Maximum # Missed Cleavages: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3</w:t>
      </w:r>
    </w:p>
    <w:p w14:paraId="76D660A3" w14:textId="77777777"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Maximum Length of Peptides: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40</w:t>
      </w:r>
    </w:p>
    <w:p w14:paraId="19464CE5" w14:textId="77777777"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Minimum Length of Peptides: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6</w:t>
      </w:r>
    </w:p>
    <w:p w14:paraId="3900B473" w14:textId="77777777"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Peptide Mass Tolerance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±20.00 ppm</w:t>
      </w:r>
    </w:p>
    <w:p w14:paraId="6B176FA6" w14:textId="77777777"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Fragment Mass Tolerance: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±0.10 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Da(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CID)</w:t>
      </w:r>
    </w:p>
    <w:p w14:paraId="7D232544" w14:textId="77777777"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Mass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monoisotopic</w:t>
      </w:r>
      <w:proofErr w:type="spellEnd"/>
    </w:p>
    <w:p w14:paraId="4859AC8C" w14:textId="77777777"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Minimum Score of Output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10</w:t>
      </w:r>
      <w:r w:rsid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(CID)</w:t>
      </w:r>
    </w:p>
    <w:p w14:paraId="333D40AA" w14:textId="77777777"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Minimum pp Value of Output: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5.0</w:t>
      </w:r>
    </w:p>
    <w:p w14:paraId="4FE69060" w14:textId="77777777"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Minimum pp2Value of Output: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5.0</w:t>
      </w:r>
    </w:p>
    <w:p w14:paraId="5B3D8BD0" w14:textId="77777777"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Minimum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PP</w:t>
      </w:r>
      <w:r w:rsidRPr="000703DC">
        <w:rPr>
          <w:rFonts w:ascii="Times New Roman" w:eastAsia="Times New Roman" w:hAnsi="Times New Roman" w:cs="Times New Roman"/>
          <w:sz w:val="20"/>
          <w:szCs w:val="20"/>
          <w:vertAlign w:val="subscript"/>
          <w:lang w:val="en-US" w:eastAsia="de-DE"/>
        </w:rPr>
        <w:t>tag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of output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1.3</w:t>
      </w:r>
    </w:p>
    <w:p w14:paraId="63299BB4" w14:textId="77777777"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Minimum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CLpp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of Output: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0.0</w:t>
      </w:r>
    </w:p>
    <w:p w14:paraId="4E472CDE" w14:textId="77777777"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Minimum CLpp2 of Output: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0.0</w:t>
      </w:r>
    </w:p>
    <w:p w14:paraId="1B9130BE" w14:textId="77777777"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Minimum protein score: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5.0</w:t>
      </w:r>
    </w:p>
    <w:p w14:paraId="2C07B8AC" w14:textId="77777777"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Max # PTM per 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peptide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2</w:t>
      </w:r>
    </w:p>
    <w:p w14:paraId="3F447B8C" w14:textId="77777777"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Maximum # of matches/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Spec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1</w:t>
      </w:r>
    </w:p>
    <w:p w14:paraId="41447443" w14:textId="77777777"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Maximum # of combs/peptide: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1</w:t>
      </w:r>
    </w:p>
    <w:p w14:paraId="7A2D1656" w14:textId="77777777" w:rsidR="00033808" w:rsidRPr="000703DC" w:rsidRDefault="0081671C" w:rsidP="0081671C">
      <w:pPr>
        <w:tabs>
          <w:tab w:val="left" w:pos="269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Cross linkage search</w:t>
      </w:r>
      <w:r w:rsidR="00033808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="00033808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Disabled</w:t>
      </w:r>
    </w:p>
    <w:p w14:paraId="2EBEE5F1" w14:textId="77777777" w:rsidR="00033808" w:rsidRPr="000703DC" w:rsidRDefault="00033808" w:rsidP="0081671C">
      <w:pPr>
        <w:tabs>
          <w:tab w:val="left" w:pos="269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Total # of MS/MS spectra:</w:t>
      </w:r>
      <w:r w:rsid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5704</w:t>
      </w:r>
    </w:p>
    <w:p w14:paraId="6C881C66" w14:textId="77777777" w:rsidR="00033808" w:rsidRPr="000703DC" w:rsidRDefault="00033808" w:rsidP="0081671C">
      <w:pPr>
        <w:tabs>
          <w:tab w:val="left" w:pos="269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Protein sequences checked:</w:t>
      </w:r>
      <w:r w:rsid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144780</w:t>
      </w:r>
    </w:p>
    <w:p w14:paraId="3CB66AB1" w14:textId="77777777" w:rsidR="00033808" w:rsidRPr="000703DC" w:rsidRDefault="00033808" w:rsidP="0081671C">
      <w:pPr>
        <w:tabs>
          <w:tab w:val="left" w:pos="269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Peptide sequences checked:</w:t>
      </w:r>
      <w:r w:rsid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7702451</w:t>
      </w:r>
    </w:p>
    <w:p w14:paraId="3D27E909" w14:textId="77777777" w:rsidR="00033808" w:rsidRPr="000703DC" w:rsidRDefault="0081671C" w:rsidP="0081671C">
      <w:pPr>
        <w:tabs>
          <w:tab w:val="left" w:pos="269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Peptides checked</w:t>
      </w:r>
      <w:r w:rsidR="00033808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="00033808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1.275947e+07</w:t>
      </w:r>
    </w:p>
    <w:p w14:paraId="3F23C4DA" w14:textId="77777777" w:rsidR="00033808" w:rsidRPr="000703DC" w:rsidRDefault="00033808" w:rsidP="0081671C">
      <w:pPr>
        <w:tabs>
          <w:tab w:val="left" w:pos="269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R</w:t>
      </w:r>
      <w:r w:rsidRPr="000703DC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de-DE"/>
        </w:rPr>
        <w:t>2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of LR model for </w:t>
      </w:r>
      <w:proofErr w:type="spellStart"/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</w:t>
      </w:r>
      <w:r w:rsidRPr="000703DC">
        <w:rPr>
          <w:rFonts w:ascii="Times New Roman" w:eastAsia="Times New Roman" w:hAnsi="Times New Roman" w:cs="Times New Roman"/>
          <w:sz w:val="20"/>
          <w:szCs w:val="20"/>
          <w:vertAlign w:val="subscript"/>
          <w:lang w:val="en-US" w:eastAsia="de-DE"/>
        </w:rPr>
        <w:t>R</w:t>
      </w:r>
      <w:proofErr w:type="spellEnd"/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vs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H:</w:t>
      </w:r>
      <w:r w:rsid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N/A or failed</w:t>
      </w:r>
    </w:p>
    <w:p w14:paraId="5A43BD14" w14:textId="77777777" w:rsidR="00033808" w:rsidRPr="000703DC" w:rsidRDefault="0081671C" w:rsidP="0081671C">
      <w:pPr>
        <w:tabs>
          <w:tab w:val="left" w:pos="269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MS/MS tag quantitation: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="00033808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disabled</w:t>
      </w:r>
    </w:p>
    <w:p w14:paraId="73B998F4" w14:textId="77777777" w:rsidR="00033808" w:rsidRPr="000703DC" w:rsidRDefault="0081671C" w:rsidP="0081671C">
      <w:pPr>
        <w:tabs>
          <w:tab w:val="left" w:pos="269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Wall clock time: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="00033808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0hr 2min 18sec</w:t>
      </w:r>
    </w:p>
    <w:p w14:paraId="322DD00A" w14:textId="77777777" w:rsidR="00033808" w:rsidRDefault="00033808" w:rsidP="0081671C">
      <w:pPr>
        <w:tabs>
          <w:tab w:val="left" w:pos="269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Date and time:</w:t>
      </w:r>
      <w:r w:rsid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Thu Feb 28 13:10:05 2013</w:t>
      </w:r>
    </w:p>
    <w:p w14:paraId="2292CBCD" w14:textId="77777777" w:rsidR="009D31B4" w:rsidRDefault="009D31B4" w:rsidP="00521B37">
      <w:pPr>
        <w:tabs>
          <w:tab w:val="left" w:pos="269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74A14BD7" w14:textId="77777777" w:rsidR="00853D02" w:rsidRDefault="00853D02" w:rsidP="00521B37">
      <w:pPr>
        <w:tabs>
          <w:tab w:val="left" w:pos="269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6AE7652C" w14:textId="77777777" w:rsidR="00A47EA5" w:rsidRDefault="00ED77A4" w:rsidP="00521B37">
      <w:pPr>
        <w:tabs>
          <w:tab w:val="left" w:pos="269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</w:pPr>
      <w:r w:rsidRPr="00ED77A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 xml:space="preserve">2. How to </w:t>
      </w:r>
      <w:r w:rsidR="009D31B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know which</w:t>
      </w:r>
      <w:r w:rsidRPr="00ED77A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 xml:space="preserve"> CV terms</w:t>
      </w:r>
      <w:r w:rsidR="009D31B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 xml:space="preserve"> you should use</w:t>
      </w:r>
      <w:r w:rsidR="003E3A86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 xml:space="preserve"> / you need</w:t>
      </w:r>
      <w:ins w:id="29" w:author="dschober" w:date="2013-07-11T13:52:00Z">
        <w:r w:rsidR="00027B08">
          <w:rPr>
            <w:rFonts w:ascii="Times New Roman" w:eastAsia="Times New Roman" w:hAnsi="Times New Roman" w:cs="Times New Roman"/>
            <w:b/>
            <w:sz w:val="24"/>
            <w:szCs w:val="24"/>
            <w:lang w:val="en-US" w:eastAsia="de-DE"/>
          </w:rPr>
          <w:t xml:space="preserve"> [in </w:t>
        </w:r>
        <w:proofErr w:type="spellStart"/>
        <w:r w:rsidR="00027B08">
          <w:rPr>
            <w:rFonts w:ascii="Times New Roman" w:eastAsia="Times New Roman" w:hAnsi="Times New Roman" w:cs="Times New Roman"/>
            <w:b/>
            <w:sz w:val="24"/>
            <w:szCs w:val="24"/>
            <w:lang w:val="en-US" w:eastAsia="de-DE"/>
          </w:rPr>
          <w:t>oder</w:t>
        </w:r>
        <w:proofErr w:type="spellEnd"/>
        <w:r w:rsidR="00027B08">
          <w:rPr>
            <w:rFonts w:ascii="Times New Roman" w:eastAsia="Times New Roman" w:hAnsi="Times New Roman" w:cs="Times New Roman"/>
            <w:b/>
            <w:sz w:val="24"/>
            <w:szCs w:val="24"/>
            <w:lang w:val="en-US" w:eastAsia="de-DE"/>
          </w:rPr>
          <w:t xml:space="preserve"> to do what?</w:t>
        </w:r>
        <w:proofErr w:type="gramStart"/>
        <w:r w:rsidR="00027B08">
          <w:rPr>
            <w:rFonts w:ascii="Times New Roman" w:eastAsia="Times New Roman" w:hAnsi="Times New Roman" w:cs="Times New Roman"/>
            <w:b/>
            <w:sz w:val="24"/>
            <w:szCs w:val="24"/>
            <w:lang w:val="en-US" w:eastAsia="de-DE"/>
          </w:rPr>
          <w:t xml:space="preserve">] </w:t>
        </w:r>
      </w:ins>
      <w:r w:rsidRPr="00ED77A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?</w:t>
      </w:r>
      <w:proofErr w:type="gramEnd"/>
    </w:p>
    <w:p w14:paraId="4A2142BE" w14:textId="77777777" w:rsidR="00ED77A4" w:rsidRPr="00033808" w:rsidRDefault="00A47EA5" w:rsidP="00A01E3F">
      <w:pPr>
        <w:tabs>
          <w:tab w:val="left" w:pos="269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N</w:t>
      </w:r>
      <w:r w:rsidR="00ED77A4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ow </w:t>
      </w:r>
      <w:r w:rsidR="00506EE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assume </w:t>
      </w:r>
      <w:del w:id="30" w:author="dschober" w:date="2013-07-11T13:53:00Z">
        <w:r w:rsidR="00506EEC" w:rsidDel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>one</w:delText>
        </w:r>
        <w:r w:rsidR="00ED77A4" w:rsidDel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 xml:space="preserve"> </w:delText>
        </w:r>
      </w:del>
      <w:ins w:id="31" w:author="dschober" w:date="2013-07-11T13:53:00Z">
        <w:r w:rsidR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you </w:t>
        </w:r>
      </w:ins>
      <w:r w:rsidR="00ED77A4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want to convert </w:t>
      </w:r>
      <w:r w:rsidR="00506EE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="00ED77A4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search results into a PSI standard format, like </w:t>
      </w:r>
      <w:del w:id="32" w:author="dschober" w:date="2013-07-11T13:53:00Z">
        <w:r w:rsidR="00ED77A4" w:rsidDel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 xml:space="preserve">for instance </w:delText>
        </w:r>
      </w:del>
      <w:hyperlink r:id="rId16" w:history="1">
        <w:proofErr w:type="spellStart"/>
        <w:r w:rsidR="00ED77A4" w:rsidRPr="002E4838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mzIdentML</w:t>
        </w:r>
        <w:proofErr w:type="spellEnd"/>
      </w:hyperlink>
      <w:r w:rsidR="00ED77A4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. </w:t>
      </w:r>
      <w:ins w:id="33" w:author="dschober" w:date="2013-07-11T13:53:00Z">
        <w:r w:rsidR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You first have to determine </w:t>
        </w:r>
      </w:ins>
      <w:del w:id="34" w:author="dschober" w:date="2013-07-11T13:53:00Z">
        <w:r w:rsidR="00506EEC" w:rsidDel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 xml:space="preserve">First one </w:delText>
        </w:r>
        <w:r w:rsidR="00546DE6" w:rsidDel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>is asking one</w:delText>
        </w:r>
        <w:r w:rsidR="00ED77A4" w:rsidDel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 xml:space="preserve">self </w:delText>
        </w:r>
      </w:del>
      <w:r w:rsidR="00ED77A4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which CV terms</w:t>
      </w:r>
      <w:r w:rsidR="002E483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ins w:id="35" w:author="dschober" w:date="2013-07-11T13:54:00Z">
        <w:r w:rsidR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available </w:t>
        </w:r>
      </w:ins>
      <w:r w:rsidR="002E483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in </w:t>
      </w:r>
      <w:hyperlink r:id="rId17" w:history="1">
        <w:r w:rsidR="002E4838" w:rsidRPr="002E4838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psi-</w:t>
        </w:r>
        <w:proofErr w:type="spellStart"/>
        <w:r w:rsidR="002E4838" w:rsidRPr="002E4838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ms.obo</w:t>
        </w:r>
        <w:proofErr w:type="spellEnd"/>
      </w:hyperlink>
      <w:r w:rsidR="00ED77A4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8D7E33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[4] </w:t>
      </w:r>
      <w:del w:id="36" w:author="dschober" w:date="2013-07-11T13:54:00Z">
        <w:r w:rsidR="00546DE6" w:rsidDel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>one</w:delText>
        </w:r>
        <w:r w:rsidR="00ED77A4" w:rsidDel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 xml:space="preserve"> need</w:delText>
        </w:r>
        <w:r w:rsidR="00546DE6" w:rsidDel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>s</w:delText>
        </w:r>
      </w:del>
      <w:ins w:id="37" w:author="dschober" w:date="2013-07-11T13:54:00Z">
        <w:r w:rsidR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you need. </w:t>
        </w:r>
      </w:ins>
      <w:ins w:id="38" w:author="dschober" w:date="2013-07-11T13:56:00Z">
        <w:r w:rsidR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Only i</w:t>
        </w:r>
      </w:ins>
      <w:ins w:id="39" w:author="dschober" w:date="2013-07-11T13:54:00Z">
        <w:r w:rsidR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f your needed terms are not covered by appropriate existing obo CVs, you need </w:t>
        </w:r>
      </w:ins>
      <w:ins w:id="40" w:author="dschober" w:date="2013-07-11T13:56:00Z">
        <w:r w:rsidR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to </w:t>
        </w:r>
      </w:ins>
      <w:ins w:id="41" w:author="dschober" w:date="2013-07-11T13:55:00Z">
        <w:r w:rsidR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request these terms anew</w:t>
        </w:r>
      </w:ins>
      <w:del w:id="42" w:author="dschober" w:date="2013-07-11T13:55:00Z">
        <w:r w:rsidR="00ED77A4" w:rsidDel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 xml:space="preserve"> and how to proceed</w:delText>
        </w:r>
        <w:r w:rsidR="00506EEC" w:rsidDel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 xml:space="preserve"> with requesting</w:delText>
        </w:r>
      </w:del>
      <w:del w:id="43" w:author="dschober" w:date="2013-07-11T13:56:00Z">
        <w:r w:rsidR="00506EEC" w:rsidDel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 xml:space="preserve"> new terms</w:delText>
        </w:r>
      </w:del>
      <w:r w:rsidR="00ED77A4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.</w:t>
      </w:r>
    </w:p>
    <w:p w14:paraId="790A534E" w14:textId="77777777" w:rsidR="00521B37" w:rsidRDefault="00521B37" w:rsidP="00A01E3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1C2AC0D6" w14:textId="77777777" w:rsidR="003D23C5" w:rsidRDefault="005B3D85" w:rsidP="00A01E3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del w:id="44" w:author="dschober" w:date="2013-07-11T13:59:00Z">
        <w:r w:rsidDel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>O</w:delText>
        </w:r>
        <w:r w:rsidR="000703DC" w:rsidRPr="000703DC" w:rsidDel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>f course we can</w:delText>
        </w:r>
      </w:del>
      <w:ins w:id="45" w:author="dschober" w:date="2013-07-11T13:59:00Z">
        <w:r w:rsidR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When</w:t>
        </w:r>
      </w:ins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integrat</w:t>
      </w:r>
      <w:ins w:id="46" w:author="dschober" w:date="2013-07-11T13:59:00Z">
        <w:r w:rsidR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ing</w:t>
        </w:r>
      </w:ins>
      <w:del w:id="47" w:author="dschober" w:date="2013-07-11T13:59:00Z">
        <w:r w:rsidR="000703DC" w:rsidRPr="000703DC" w:rsidDel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>e</w:delText>
        </w:r>
      </w:del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ins w:id="48" w:author="dschober" w:date="2013-07-11T13:57:00Z">
        <w:r w:rsidR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new terms </w:t>
        </w:r>
      </w:ins>
      <w:del w:id="49" w:author="dschober" w:date="2013-07-11T13:58:00Z">
        <w:r w:rsidR="000703DC" w:rsidRPr="000703DC" w:rsidDel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>needed</w:delText>
        </w:r>
      </w:del>
      <w:del w:id="50" w:author="dschober" w:date="2013-07-11T13:57:00Z">
        <w:r w:rsidR="000703DC" w:rsidRPr="000703DC" w:rsidDel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 xml:space="preserve"> terms</w:delText>
        </w:r>
      </w:del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</w:t>
      </w:r>
      <w:ins w:id="51" w:author="dschober" w:date="2013-07-11T13:57:00Z">
        <w:r w:rsidR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e.g. </w:t>
        </w:r>
      </w:ins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for peptide scores, protein scores and input parameters) </w:t>
      </w:r>
      <w:ins w:id="52" w:author="dschober" w:date="2013-07-11T13:58:00Z">
        <w:r w:rsidR="000913B3" w:rsidRPr="000703DC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needed</w:t>
        </w:r>
        <w:r w:rsidR="000913B3" w:rsidRPr="000703DC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 </w:t>
        </w:r>
      </w:ins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for </w:t>
      </w:r>
      <w:r w:rsidR="00A01E3F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ins w:id="53" w:author="dschober" w:date="2013-07-11T13:58:00Z">
        <w:r w:rsidR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CV-based description of the </w:t>
        </w:r>
      </w:ins>
      <w:r w:rsidR="00546DE6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new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search engine</w:t>
      </w:r>
      <w:ins w:id="54" w:author="dschober" w:date="2013-07-11T13:59:00Z">
        <w:r w:rsidR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, we have to ensure that no redundant </w:t>
        </w:r>
        <w:r w:rsidR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lastRenderedPageBreak/>
          <w:t>terms are created</w:t>
        </w:r>
      </w:ins>
      <w:ins w:id="55" w:author="dschober" w:date="2013-07-11T14:00:00Z">
        <w:r w:rsidR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 in addition to already existing descriptors</w:t>
        </w:r>
      </w:ins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.</w:t>
      </w:r>
      <w:r w:rsidR="00A01E3F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del w:id="56" w:author="dschober" w:date="2013-07-11T14:01:00Z">
        <w:r w:rsidR="000703DC" w:rsidRPr="000703DC" w:rsidDel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>But because</w:delText>
        </w:r>
      </w:del>
      <w:ins w:id="57" w:author="dschober" w:date="2013-07-11T14:01:00Z">
        <w:r w:rsidR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W</w:t>
        </w:r>
      </w:ins>
      <w:del w:id="58" w:author="dschober" w:date="2013-07-11T14:01:00Z">
        <w:r w:rsidR="000703DC" w:rsidRPr="000703DC" w:rsidDel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 xml:space="preserve"> w</w:delText>
        </w:r>
      </w:del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e want to make sure, that terms with the same meaning are not defined again and again</w:t>
      </w:r>
      <w:ins w:id="59" w:author="dschober" w:date="2013-07-11T15:02:00Z">
        <w:r w:rsidR="00077624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, e.g. </w:t>
        </w:r>
      </w:ins>
      <w:ins w:id="60" w:author="dschober" w:date="2013-07-11T15:03:00Z">
        <w:r w:rsidR="00077624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where applicable for the description of a multitude of </w:t>
        </w:r>
      </w:ins>
      <w:del w:id="61" w:author="dschober" w:date="2013-07-11T15:02:00Z">
        <w:r w:rsidR="000703DC" w:rsidRPr="000703DC" w:rsidDel="00077624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 xml:space="preserve"> for each </w:delText>
        </w:r>
      </w:del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search engine</w:t>
      </w:r>
      <w:ins w:id="62" w:author="dschober" w:date="2013-07-11T15:03:00Z">
        <w:r w:rsidR="00077624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s</w:t>
        </w:r>
      </w:ins>
      <w:ins w:id="63" w:author="dschober" w:date="2013-07-11T14:01:00Z">
        <w:r w:rsidR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. Hence</w:t>
        </w:r>
      </w:ins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,</w:t>
      </w:r>
      <w:r w:rsidR="00A01E3F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one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should first check, for which of </w:t>
      </w:r>
      <w:r w:rsidR="00546DE6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scores resp. input parameters there are already </w:t>
      </w:r>
      <w:ins w:id="64" w:author="dschober" w:date="2013-07-11T14:01:00Z">
        <w:r w:rsidR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fitting </w:t>
        </w:r>
      </w:ins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terms defined in </w:t>
      </w:r>
      <w:r w:rsidR="00A01E3F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ins w:id="65" w:author="dschober" w:date="2013-07-11T14:02:00Z">
        <w:r w:rsidR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existing </w:t>
        </w:r>
      </w:ins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CV</w:t>
      </w:r>
      <w:ins w:id="66" w:author="dschober" w:date="2013-07-11T14:02:00Z">
        <w:r w:rsidR="000913B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s</w:t>
        </w:r>
      </w:ins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, resp. if </w:t>
      </w:r>
      <w:del w:id="67" w:author="dschober" w:date="2013-07-11T15:04:00Z">
        <w:r w:rsidR="000703DC" w:rsidRPr="000703DC" w:rsidDel="00077624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>the</w:delText>
        </w:r>
      </w:del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terms </w:t>
      </w:r>
      <w:del w:id="68" w:author="dschober" w:date="2013-07-11T15:04:00Z">
        <w:r w:rsidR="000703DC" w:rsidRPr="000703DC" w:rsidDel="00077624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 xml:space="preserve">are </w:delText>
        </w:r>
      </w:del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really </w:t>
      </w:r>
      <w:del w:id="69" w:author="dschober" w:date="2013-07-11T15:04:00Z">
        <w:r w:rsidR="000703DC" w:rsidRPr="000703DC" w:rsidDel="00077624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>needed</w:delText>
        </w:r>
      </w:del>
      <w:ins w:id="70" w:author="dschober" w:date="2013-07-11T15:04:00Z">
        <w:r w:rsidR="00077624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have to be created anew</w:t>
        </w:r>
      </w:ins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.</w:t>
      </w:r>
      <w:r w:rsidR="00506EE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This can be </w:t>
      </w:r>
      <w:del w:id="71" w:author="dschober" w:date="2013-07-11T14:03:00Z">
        <w:r w:rsidR="00506EEC" w:rsidDel="0080381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>a little bit</w:delText>
        </w:r>
      </w:del>
      <w:ins w:id="72" w:author="dschober" w:date="2013-07-11T14:03:00Z">
        <w:r w:rsidR="0080381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quite</w:t>
        </w:r>
      </w:ins>
      <w:r w:rsidR="00506EE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laborious</w:t>
      </w:r>
      <w:ins w:id="73" w:author="dschober" w:date="2013-07-11T14:03:00Z">
        <w:r w:rsidR="0080381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, especially</w:t>
        </w:r>
      </w:ins>
      <w:r w:rsidR="00506EE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del w:id="74" w:author="dschober" w:date="2013-07-11T15:04:00Z">
        <w:r w:rsidR="00506EEC" w:rsidDel="00077624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>for people</w:delText>
        </w:r>
      </w:del>
      <w:ins w:id="75" w:author="dschober" w:date="2013-07-11T15:04:00Z">
        <w:r w:rsidR="00077624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those</w:t>
        </w:r>
      </w:ins>
      <w:r w:rsidR="00506EE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ins w:id="76" w:author="dschober" w:date="2013-07-11T14:03:00Z">
        <w:r w:rsidR="0080381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not too well acquainted with </w:t>
        </w:r>
      </w:ins>
      <w:del w:id="77" w:author="dschober" w:date="2013-07-11T14:04:00Z">
        <w:r w:rsidR="00506EEC" w:rsidDel="0080381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 xml:space="preserve">who don’t know </w:delText>
        </w:r>
      </w:del>
      <w:r w:rsidR="00506EE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 PSI-MS ontology</w:t>
      </w:r>
      <w:del w:id="78" w:author="dschober" w:date="2013-07-11T14:04:00Z">
        <w:r w:rsidR="00506EEC" w:rsidDel="00803813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 xml:space="preserve"> until now</w:delText>
        </w:r>
      </w:del>
      <w:r w:rsidR="00506EE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. </w:t>
      </w:r>
      <w:ins w:id="79" w:author="dschober" w:date="2013-07-11T15:06:00Z">
        <w:r w:rsidR="00077624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We therefore suggest to </w:t>
        </w:r>
      </w:ins>
      <w:ins w:id="80" w:author="dschober" w:date="2013-07-11T15:07:00Z">
        <w:r w:rsidR="00077624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first </w:t>
        </w:r>
      </w:ins>
      <w:ins w:id="81" w:author="dschober" w:date="2013-07-11T15:06:00Z">
        <w:r w:rsidR="00077624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get familiar with the </w:t>
        </w:r>
      </w:ins>
      <w:del w:id="82" w:author="dschober" w:date="2013-07-11T15:06:00Z">
        <w:r w:rsidR="00506EEC" w:rsidDel="00077624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>Therefore it</w:delText>
        </w:r>
      </w:del>
      <w:del w:id="83" w:author="dschober" w:date="2013-07-11T15:05:00Z">
        <w:r w:rsidR="00506EEC" w:rsidDel="00077624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>’</w:delText>
        </w:r>
      </w:del>
      <w:del w:id="84" w:author="dschober" w:date="2013-07-11T15:06:00Z">
        <w:r w:rsidR="00506EEC" w:rsidDel="00077624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 xml:space="preserve">s recommended that one first tries to get acquainted with the </w:delText>
        </w:r>
      </w:del>
      <w:r w:rsidR="00506EE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structure of the PSI-MS ontology, e.g. by consulting the publication [3]. Then on</w:t>
      </w:r>
      <w:ins w:id="85" w:author="dschober" w:date="2013-07-11T15:07:00Z">
        <w:r w:rsidR="00077624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e</w:t>
        </w:r>
      </w:ins>
      <w:r w:rsidR="00506EE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must check for each candidate term, if </w:t>
      </w:r>
      <w:ins w:id="86" w:author="dschober" w:date="2013-07-11T15:07:00Z">
        <w:r w:rsidR="00077624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it </w:t>
        </w:r>
      </w:ins>
      <w:r w:rsidR="00506EE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is already present </w:t>
      </w:r>
      <w:ins w:id="87" w:author="dschober" w:date="2013-07-11T15:08:00Z">
        <w:r w:rsidR="00077624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in that CV, </w:t>
        </w:r>
      </w:ins>
      <w:r w:rsidR="00506EE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resp. needed, or not. </w:t>
      </w:r>
      <w:ins w:id="88" w:author="dschober" w:date="2013-07-11T15:08:00Z">
        <w:r w:rsidR="00077624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Here the ontology lookup service (</w:t>
        </w:r>
      </w:ins>
      <w:del w:id="89" w:author="dschober" w:date="2013-07-11T15:08:00Z">
        <w:r w:rsidR="00853D02" w:rsidDel="00077624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>Also the</w:delText>
        </w:r>
      </w:del>
      <w:r w:rsidR="00853D0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hyperlink r:id="rId18" w:history="1">
        <w:r w:rsidR="00853D02" w:rsidRPr="00853D0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OLS</w:t>
        </w:r>
      </w:hyperlink>
      <w:r w:rsidR="00853D0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ins w:id="90" w:author="dschober" w:date="2013-07-11T15:08:00Z">
        <w:r w:rsidR="00077624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) </w:t>
        </w:r>
      </w:ins>
      <w:r w:rsidR="00853D0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web site and the </w:t>
      </w:r>
      <w:hyperlink r:id="rId19" w:history="1">
        <w:r w:rsidR="00853D02" w:rsidRPr="00853D0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OBO-Edit</w:t>
        </w:r>
      </w:hyperlink>
      <w:r w:rsidR="00853D0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tool can help for browsing the ontology content. </w:t>
      </w:r>
      <w:r w:rsidR="00506EE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In the following </w:t>
      </w:r>
      <w:ins w:id="91" w:author="dschober" w:date="2013-07-11T15:09:00Z">
        <w:r w:rsidR="00077624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we outline the general term request scenario and </w:t>
        </w:r>
      </w:ins>
      <w:ins w:id="92" w:author="dschober" w:date="2013-07-11T15:10:00Z">
        <w:r w:rsidR="00077624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exemplify</w:t>
        </w:r>
      </w:ins>
      <w:ins w:id="93" w:author="dschober" w:date="2013-07-11T15:09:00Z">
        <w:r w:rsidR="00077624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 </w:t>
        </w:r>
      </w:ins>
      <w:ins w:id="94" w:author="dschober" w:date="2013-07-11T15:10:00Z">
        <w:r w:rsidR="00077624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it </w:t>
        </w:r>
      </w:ins>
      <w:del w:id="95" w:author="dschober" w:date="2013-07-11T15:10:00Z">
        <w:r w:rsidR="00506EEC" w:rsidDel="00077624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 xml:space="preserve">it is exemplarily shown </w:delText>
        </w:r>
      </w:del>
      <w:r w:rsidR="00506EE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for some of the scores and input parameters mentioned above</w:t>
      </w:r>
      <w:del w:id="96" w:author="dschober" w:date="2013-07-11T15:10:00Z">
        <w:r w:rsidR="00506EEC" w:rsidDel="00077624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 xml:space="preserve">, how one can </w:delText>
        </w:r>
        <w:r w:rsidR="00B500B6" w:rsidDel="00077624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>in general proceed</w:delText>
        </w:r>
      </w:del>
      <w:r w:rsidR="00B500B6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.</w:t>
      </w:r>
    </w:p>
    <w:p w14:paraId="2F34A1FE" w14:textId="77777777" w:rsidR="003D23C5" w:rsidRDefault="003D23C5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1137555C" w14:textId="77777777" w:rsidR="003D23C5" w:rsidRDefault="000703DC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For instance for the</w:t>
      </w:r>
      <w:r w:rsidRPr="000703DC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</w:rPr>
        <w:t xml:space="preserve"> peptide term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commentRangeStart w:id="97"/>
      <w:r w:rsidRPr="00077624">
        <w:rPr>
          <w:rFonts w:ascii="Courier New" w:eastAsia="Times New Roman" w:hAnsi="Courier New" w:cs="Courier New"/>
          <w:sz w:val="20"/>
          <w:szCs w:val="20"/>
          <w:lang w:val="en-US" w:eastAsia="de-DE"/>
          <w:rPrChange w:id="98" w:author="dschober" w:date="2013-07-11T15:10:00Z">
            <w:rPr>
              <w:rFonts w:ascii="Times New Roman" w:eastAsia="Times New Roman" w:hAnsi="Times New Roman" w:cs="Times New Roman"/>
              <w:sz w:val="20"/>
              <w:szCs w:val="20"/>
              <w:lang w:val="en-US" w:eastAsia="de-DE"/>
            </w:rPr>
          </w:rPrChange>
        </w:rPr>
        <w:t>'charge (predicted charge)</w:t>
      </w:r>
      <w:commentRangeEnd w:id="97"/>
      <w:r w:rsidR="00077624">
        <w:rPr>
          <w:rStyle w:val="Kommentarzeichen"/>
        </w:rPr>
        <w:commentReference w:id="97"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'</w:t>
      </w:r>
      <w:r w:rsidR="00546DE6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one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546DE6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must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use the already existing term MS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:1000041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(charge st</w:t>
      </w:r>
      <w:r w:rsidR="00546DE6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ate) </w:t>
      </w:r>
      <w:commentRangeStart w:id="99"/>
      <w:r w:rsidR="00546DE6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and</w:t>
      </w:r>
      <w:commentRangeEnd w:id="99"/>
      <w:r w:rsidR="00342C12">
        <w:rPr>
          <w:rStyle w:val="Kommentarzeichen"/>
        </w:rPr>
        <w:commentReference w:id="99"/>
      </w:r>
      <w:r w:rsidR="00546DE6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state the charge in it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 value slot.</w:t>
      </w:r>
    </w:p>
    <w:p w14:paraId="12D253DC" w14:textId="77777777" w:rsidR="003D23C5" w:rsidRDefault="003D23C5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29E7E38F" w14:textId="77777777" w:rsidR="003D23C5" w:rsidRDefault="00546DE6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ther example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for such </w:t>
      </w:r>
      <w:proofErr w:type="spellStart"/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matchings</w:t>
      </w:r>
      <w:proofErr w:type="spellEnd"/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would be:</w:t>
      </w:r>
    </w:p>
    <w:p w14:paraId="4011A71C" w14:textId="77777777" w:rsidR="003D23C5" w:rsidRDefault="000703DC" w:rsidP="00546DE6">
      <w:pPr>
        <w:tabs>
          <w:tab w:val="left" w:pos="2552"/>
          <w:tab w:val="left" w:pos="3119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'm/z (observed peptide m/z)'</w:t>
      </w:r>
      <w:r w:rsidR="00546DE6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--&gt;</w:t>
      </w:r>
      <w:r w:rsidR="00546DE6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MS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:1000040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(m/z)</w:t>
      </w:r>
    </w:p>
    <w:p w14:paraId="0044C5ED" w14:textId="77777777" w:rsidR="003D23C5" w:rsidRDefault="000703DC" w:rsidP="00546DE6">
      <w:pPr>
        <w:tabs>
          <w:tab w:val="left" w:pos="2552"/>
          <w:tab w:val="left" w:pos="3119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Sequence Coverage</w:t>
      </w:r>
      <w:r w:rsidR="00546DE6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--&gt;</w:t>
      </w:r>
      <w:r w:rsidR="00546DE6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MS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:1001093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(sequence coverage)</w:t>
      </w:r>
    </w:p>
    <w:p w14:paraId="6969C606" w14:textId="77777777" w:rsidR="003D23C5" w:rsidRDefault="003D23C5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19DEC57A" w14:textId="77777777" w:rsidR="000703DC" w:rsidRDefault="000703DC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Note also that for properties, for which we have an attribute in</w:t>
      </w:r>
      <w:ins w:id="100" w:author="dschober" w:date="2013-07-11T15:28:00Z">
        <w:r w:rsidR="009974D1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 the </w:t>
        </w:r>
        <w:proofErr w:type="spellStart"/>
        <w:r w:rsidR="009974D1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xsd</w:t>
        </w:r>
        <w:proofErr w:type="spellEnd"/>
        <w:r w:rsidR="009974D1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, e.</w:t>
        </w:r>
      </w:ins>
      <w:ins w:id="101" w:author="dschober" w:date="2013-07-11T15:29:00Z">
        <w:r w:rsidR="009974D1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g.</w:t>
        </w:r>
      </w:ins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hyperlink r:id="rId20" w:history="1">
        <w:proofErr w:type="spellStart"/>
        <w:r w:rsidRPr="004E530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mzIdentML</w:t>
        </w:r>
        <w:proofErr w:type="spellEnd"/>
      </w:hyperlink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,</w:t>
      </w:r>
      <w:r w:rsidR="004E530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we should not define a </w:t>
      </w:r>
      <w:ins w:id="102" w:author="dschober" w:date="2013-07-11T15:29:00Z">
        <w:r w:rsidR="009974D1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new </w:t>
        </w:r>
      </w:ins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CV term, but use the </w:t>
      </w:r>
      <w:ins w:id="103" w:author="dschober" w:date="2013-07-11T15:29:00Z">
        <w:r w:rsidR="009974D1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suitable </w:t>
        </w:r>
      </w:ins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attribute instead, for example for your two peptide terms</w:t>
      </w:r>
      <w:r w:rsid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'MW(</w:t>
      </w:r>
      <w:proofErr w:type="spellStart"/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obs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) (observed zero charge peptide MW)' and 'MW (zero cha</w:t>
      </w:r>
      <w:r w:rsidR="00546DE6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rge theoretical peptide MW)' one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546DE6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must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use the two attributes</w:t>
      </w:r>
      <w:r w:rsid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experimentalMassToCharge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resp.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calculatedMassToCharge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of the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SpectrumIdentificationItem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element of mzIdentML, e.g.</w:t>
      </w:r>
    </w:p>
    <w:p w14:paraId="124A8D66" w14:textId="77777777" w:rsidR="00CE5A18" w:rsidRPr="000703DC" w:rsidRDefault="00CE5A18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511F3EBF" w14:textId="77777777" w:rsidR="003D23C5" w:rsidRPr="004E5302" w:rsidRDefault="000703DC" w:rsidP="004E5302">
      <w:pPr>
        <w:spacing w:after="0" w:line="240" w:lineRule="auto"/>
        <w:ind w:left="284"/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</w:pPr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>&lt;</w:t>
      </w:r>
      <w:proofErr w:type="spellStart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>SpectrumIdentificationItem</w:t>
      </w:r>
      <w:proofErr w:type="spellEnd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 xml:space="preserve"> id="SEQ_spec1_pep1" </w:t>
      </w:r>
      <w:proofErr w:type="spellStart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>peptide_ref</w:t>
      </w:r>
      <w:proofErr w:type="spellEnd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 xml:space="preserve">="prot1_pep1" </w:t>
      </w:r>
      <w:proofErr w:type="spellStart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>chargeState</w:t>
      </w:r>
      <w:proofErr w:type="spellEnd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 xml:space="preserve">="1" </w:t>
      </w:r>
      <w:proofErr w:type="spellStart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>calculatedMassToCharge</w:t>
      </w:r>
      <w:proofErr w:type="spellEnd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 xml:space="preserve">="1507.6950" </w:t>
      </w:r>
      <w:proofErr w:type="spellStart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>experimentalMassToCharge</w:t>
      </w:r>
      <w:proofErr w:type="spellEnd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>="1507.696" passThreshold="true" rank="1"&gt;</w:t>
      </w:r>
    </w:p>
    <w:p w14:paraId="36B7042C" w14:textId="77777777" w:rsidR="003D23C5" w:rsidRDefault="003D23C5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2627DD35" w14:textId="77777777" w:rsidR="003D23C5" w:rsidRDefault="000703DC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For 'delta (MW difference between theo</w:t>
      </w:r>
      <w:r w:rsid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ry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and observed)' one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can use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term MS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:1000904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(pr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oduct ion m/z delta) if one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take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the charge into consideration.</w:t>
      </w:r>
    </w:p>
    <w:p w14:paraId="625E1032" w14:textId="77777777" w:rsidR="003D23C5" w:rsidRDefault="003D23C5" w:rsidP="00552A9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4DA0351D" w14:textId="77777777" w:rsidR="003D23C5" w:rsidRDefault="000703DC" w:rsidP="00552A9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For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Pr="000703DC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</w:rPr>
        <w:t xml:space="preserve"> input parameter terms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there are also some terms already contained in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CV, e.g. for specifying </w:t>
      </w:r>
      <w:r w:rsid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'Database'</w:t>
      </w:r>
      <w:r w:rsid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one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can use the terms </w:t>
      </w:r>
      <w:r w:rsidRPr="009974D1">
        <w:rPr>
          <w:rFonts w:ascii="Courier New" w:eastAsia="Times New Roman" w:hAnsi="Courier New" w:cs="Courier New"/>
          <w:sz w:val="20"/>
          <w:szCs w:val="20"/>
          <w:lang w:val="en-US" w:eastAsia="de-DE"/>
          <w:rPrChange w:id="104" w:author="dschober" w:date="2013-07-11T15:30:00Z">
            <w:rPr>
              <w:rFonts w:ascii="Times New Roman" w:eastAsia="Times New Roman" w:hAnsi="Times New Roman" w:cs="Times New Roman"/>
              <w:sz w:val="20"/>
              <w:szCs w:val="20"/>
              <w:lang w:val="en-US" w:eastAsia="de-DE"/>
            </w:rPr>
          </w:rPrChange>
        </w:rPr>
        <w:t>MS</w:t>
      </w:r>
      <w:proofErr w:type="gramStart"/>
      <w:r w:rsidRPr="009974D1">
        <w:rPr>
          <w:rFonts w:ascii="Courier New" w:eastAsia="Times New Roman" w:hAnsi="Courier New" w:cs="Courier New"/>
          <w:sz w:val="20"/>
          <w:szCs w:val="20"/>
          <w:lang w:val="en-US" w:eastAsia="de-DE"/>
          <w:rPrChange w:id="105" w:author="dschober" w:date="2013-07-11T15:30:00Z">
            <w:rPr>
              <w:rFonts w:ascii="Times New Roman" w:eastAsia="Times New Roman" w:hAnsi="Times New Roman" w:cs="Times New Roman"/>
              <w:sz w:val="20"/>
              <w:szCs w:val="20"/>
              <w:lang w:val="en-US" w:eastAsia="de-DE"/>
            </w:rPr>
          </w:rPrChange>
        </w:rPr>
        <w:t>:1001012</w:t>
      </w:r>
      <w:proofErr w:type="gramEnd"/>
      <w:r w:rsidRPr="009974D1">
        <w:rPr>
          <w:rFonts w:ascii="Courier New" w:eastAsia="Times New Roman" w:hAnsi="Courier New" w:cs="Courier New"/>
          <w:sz w:val="20"/>
          <w:szCs w:val="20"/>
          <w:lang w:val="en-US" w:eastAsia="de-DE"/>
          <w:rPrChange w:id="106" w:author="dschober" w:date="2013-07-11T15:30:00Z">
            <w:rPr>
              <w:rFonts w:ascii="Times New Roman" w:eastAsia="Times New Roman" w:hAnsi="Times New Roman" w:cs="Times New Roman"/>
              <w:sz w:val="20"/>
              <w:szCs w:val="20"/>
              <w:lang w:val="en-US" w:eastAsia="de-DE"/>
            </w:rPr>
          </w:rPrChange>
        </w:rPr>
        <w:t xml:space="preserve"> (database source)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and </w:t>
      </w:r>
      <w:r w:rsidRPr="009974D1">
        <w:rPr>
          <w:rFonts w:ascii="Courier New" w:eastAsia="Times New Roman" w:hAnsi="Courier New" w:cs="Courier New"/>
          <w:sz w:val="20"/>
          <w:szCs w:val="20"/>
          <w:lang w:val="en-US" w:eastAsia="de-DE"/>
          <w:rPrChange w:id="107" w:author="dschober" w:date="2013-07-11T15:30:00Z">
            <w:rPr>
              <w:rFonts w:ascii="Times New Roman" w:eastAsia="Times New Roman" w:hAnsi="Times New Roman" w:cs="Times New Roman"/>
              <w:sz w:val="20"/>
              <w:szCs w:val="20"/>
              <w:lang w:val="en-US" w:eastAsia="de-DE"/>
            </w:rPr>
          </w:rPrChange>
        </w:rPr>
        <w:t>MS:1001013 (database name)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, whereas for the database version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one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must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use the version attribute</w:t>
      </w:r>
      <w:r w:rsid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of the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SearchDatabase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ins w:id="108" w:author="dschober" w:date="2013-07-11T15:31:00Z">
        <w:r w:rsidR="009974D1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XML </w:t>
        </w:r>
      </w:ins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element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in </w:t>
      </w:r>
      <w:proofErr w:type="spellStart"/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mzIdentML</w:t>
      </w:r>
      <w:proofErr w:type="spellEnd"/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instead of the obsoleted term </w:t>
      </w:r>
      <w:r w:rsidRPr="009974D1">
        <w:rPr>
          <w:rFonts w:ascii="Courier New" w:eastAsia="Times New Roman" w:hAnsi="Courier New" w:cs="Courier New"/>
          <w:sz w:val="20"/>
          <w:szCs w:val="20"/>
          <w:lang w:val="en-US" w:eastAsia="de-DE"/>
          <w:rPrChange w:id="109" w:author="dschober" w:date="2013-07-11T15:31:00Z">
            <w:rPr>
              <w:rFonts w:ascii="Times New Roman" w:eastAsia="Times New Roman" w:hAnsi="Times New Roman" w:cs="Times New Roman"/>
              <w:sz w:val="20"/>
              <w:szCs w:val="20"/>
              <w:lang w:val="en-US" w:eastAsia="de-DE"/>
            </w:rPr>
          </w:rPrChange>
        </w:rPr>
        <w:t>MS:1001016 (database version)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, e.g.</w:t>
      </w:r>
    </w:p>
    <w:p w14:paraId="16228968" w14:textId="77777777" w:rsidR="00CE5A18" w:rsidRDefault="00CE5A18" w:rsidP="00552A9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45FE1586" w14:textId="77777777" w:rsidR="003D23C5" w:rsidRPr="004E5302" w:rsidRDefault="000703DC" w:rsidP="004E5302">
      <w:pPr>
        <w:spacing w:after="0" w:line="240" w:lineRule="auto"/>
        <w:ind w:left="284"/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</w:pPr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>&lt;</w:t>
      </w:r>
      <w:proofErr w:type="spellStart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>SearchDatabase</w:t>
      </w:r>
      <w:proofErr w:type="spellEnd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 xml:space="preserve"> id="</w:t>
      </w:r>
      <w:proofErr w:type="spellStart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>ipi.HUMAN_decoy</w:t>
      </w:r>
      <w:proofErr w:type="spellEnd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>" location=</w:t>
      </w:r>
      <w:hyperlink r:id="rId21" w:history="1">
        <w:r w:rsidR="004E5302" w:rsidRPr="004E5302">
          <w:rPr>
            <w:rStyle w:val="Hyperlink"/>
            <w:rFonts w:ascii="Times New Roman" w:eastAsia="Times New Roman" w:hAnsi="Times New Roman" w:cs="Times New Roman"/>
            <w:i/>
            <w:sz w:val="20"/>
            <w:szCs w:val="20"/>
            <w:lang w:val="en-US" w:eastAsia="de-DE"/>
          </w:rPr>
          <w:t>"file://C://DBServer/ipi.HUMAN/3.15/ipi.HUMAN_decoy.fasta"</w:t>
        </w:r>
      </w:hyperlink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 xml:space="preserve"> version="3.15" </w:t>
      </w:r>
      <w:proofErr w:type="spellStart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>releaseDate</w:t>
      </w:r>
      <w:proofErr w:type="spellEnd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 xml:space="preserve">="2006-02-22T09:30:47Z" </w:t>
      </w:r>
      <w:proofErr w:type="spellStart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>numDatabaseSequences</w:t>
      </w:r>
      <w:proofErr w:type="spellEnd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>="58099"&gt;</w:t>
      </w:r>
    </w:p>
    <w:p w14:paraId="3F8C9F1B" w14:textId="77777777" w:rsidR="003D23C5" w:rsidRDefault="003D23C5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10C09817" w14:textId="77777777" w:rsidR="003D23C5" w:rsidRDefault="000703DC" w:rsidP="00552A9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In</w:t>
      </w:r>
      <w:r w:rsid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general one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should avoid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using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obsoleted terms or terms from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purgatory branch, which contain</w:t>
      </w:r>
      <w:del w:id="110" w:author="dschober" w:date="2013-07-11T15:32:00Z">
        <w:r w:rsidR="00552A9E" w:rsidDel="009974D1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>s</w:delText>
        </w:r>
      </w:del>
      <w:r w:rsid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terms, we plan to obsolete 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soon.</w:t>
      </w:r>
    </w:p>
    <w:p w14:paraId="4797768F" w14:textId="77777777" w:rsidR="003D23C5" w:rsidRDefault="003D23C5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18AC1B60" w14:textId="77777777" w:rsidR="00521B37" w:rsidRPr="00A3141A" w:rsidRDefault="000703DC" w:rsidP="00A3141A">
      <w:pPr>
        <w:spacing w:after="0"/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de-DE"/>
        </w:rPr>
      </w:pPr>
      <w:r w:rsidRPr="00A3141A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de-DE"/>
        </w:rPr>
        <w:t xml:space="preserve">Other </w:t>
      </w:r>
      <w:commentRangeStart w:id="111"/>
      <w:proofErr w:type="spellStart"/>
      <w:r w:rsidRPr="00A3141A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de-DE"/>
        </w:rPr>
        <w:t>matchings</w:t>
      </w:r>
      <w:proofErr w:type="spellEnd"/>
      <w:r w:rsidRPr="00A3141A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de-DE"/>
        </w:rPr>
        <w:t xml:space="preserve"> for </w:t>
      </w:r>
      <w:r w:rsidR="00091771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de-DE"/>
        </w:rPr>
        <w:t>the</w:t>
      </w:r>
      <w:r w:rsidRPr="00A3141A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de-DE"/>
        </w:rPr>
        <w:t xml:space="preserve"> search input parameters </w:t>
      </w:r>
      <w:commentRangeEnd w:id="111"/>
      <w:r w:rsidR="009974D1">
        <w:rPr>
          <w:rStyle w:val="Kommentarzeichen"/>
        </w:rPr>
        <w:commentReference w:id="111"/>
      </w:r>
      <w:r w:rsidRPr="00A3141A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de-DE"/>
        </w:rPr>
        <w:t>would be:</w:t>
      </w:r>
    </w:p>
    <w:p w14:paraId="1DA2FA09" w14:textId="77777777" w:rsidR="003D23C5" w:rsidRPr="003D23C5" w:rsidRDefault="000703DC" w:rsidP="003D23C5">
      <w:pPr>
        <w:pStyle w:val="Listenabsatz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For specifying 'Fragment mass toleranc</w:t>
      </w:r>
      <w:r w:rsidR="00D6051D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e</w:t>
      </w: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' resp. 'Peptide mass toler</w:t>
      </w:r>
      <w:r w:rsidR="003D23C5"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ance'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one</w:t>
      </w:r>
      <w:r w:rsidR="003D23C5"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must</w:t>
      </w:r>
      <w:r w:rsidR="003D23C5"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use the terms</w:t>
      </w: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MS</w:t>
      </w:r>
      <w:proofErr w:type="gramStart"/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:1001412</w:t>
      </w:r>
      <w:proofErr w:type="gramEnd"/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(search tolerance plus value) and MS:1001413 (search tolerance minus value)</w:t>
      </w:r>
      <w:r w:rsid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.</w:t>
      </w:r>
    </w:p>
    <w:p w14:paraId="105EDBAD" w14:textId="77777777" w:rsidR="003D23C5" w:rsidRPr="003D23C5" w:rsidRDefault="00091771" w:rsidP="003D23C5">
      <w:pPr>
        <w:pStyle w:val="Listenabsatz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For</w:t>
      </w:r>
      <w:r w:rsidR="000703DC"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'Ion Mode' 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one</w:t>
      </w:r>
      <w:r w:rsidR="000703DC"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can use 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="000703DC"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MS</w:t>
      </w:r>
      <w:proofErr w:type="gramStart"/>
      <w:r w:rsidR="000703DC"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:1000465</w:t>
      </w:r>
      <w:proofErr w:type="gramEnd"/>
      <w:r w:rsidR="000703DC"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(scan polarity) term.</w:t>
      </w:r>
    </w:p>
    <w:p w14:paraId="221E3C5D" w14:textId="77777777" w:rsidR="003D23C5" w:rsidRPr="003D23C5" w:rsidRDefault="00091771" w:rsidP="003D23C5">
      <w:pPr>
        <w:pStyle w:val="Listenabsatz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The </w:t>
      </w:r>
      <w:r w:rsidR="000703DC"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'Fragmentation' matches to 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="000703DC"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MS</w:t>
      </w:r>
      <w:proofErr w:type="gramStart"/>
      <w:r w:rsidR="000703DC"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:1000008</w:t>
      </w:r>
      <w:proofErr w:type="gramEnd"/>
      <w:r w:rsidR="000703DC"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(ionization type) term.</w:t>
      </w:r>
    </w:p>
    <w:p w14:paraId="7CFE7E51" w14:textId="77777777" w:rsidR="003D23C5" w:rsidRPr="003D23C5" w:rsidRDefault="000703DC" w:rsidP="003D23C5">
      <w:pPr>
        <w:pStyle w:val="Listenabsatz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For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‘</w:t>
      </w: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Digestion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’</w:t>
      </w: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input parameter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one</w:t>
      </w: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can use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MS</w:t>
      </w:r>
      <w:proofErr w:type="gramStart"/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:1001251</w:t>
      </w:r>
      <w:proofErr w:type="gramEnd"/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(Trypsin) or another cleavage agent name.</w:t>
      </w:r>
    </w:p>
    <w:p w14:paraId="4A40F504" w14:textId="77777777" w:rsidR="003D23C5" w:rsidRPr="003D23C5" w:rsidRDefault="000703DC" w:rsidP="003D23C5">
      <w:pPr>
        <w:pStyle w:val="Listenabsatz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For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specifying </w:t>
      </w: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the date and time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one</w:t>
      </w: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can use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term MS</w:t>
      </w:r>
      <w:proofErr w:type="gramStart"/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:1000747</w:t>
      </w:r>
      <w:proofErr w:type="gramEnd"/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(completion time)</w:t>
      </w:r>
      <w:r w:rsid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.</w:t>
      </w:r>
    </w:p>
    <w:p w14:paraId="39048394" w14:textId="77777777" w:rsidR="00552A9E" w:rsidRDefault="000703DC" w:rsidP="000703DC">
      <w:pPr>
        <w:pStyle w:val="Listenabsatz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For specifying the 'Decoy Sequences'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one</w:t>
      </w: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must</w:t>
      </w: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can</w:t>
      </w: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terms MS</w:t>
      </w:r>
      <w:proofErr w:type="gramStart"/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:1001194</w:t>
      </w:r>
      <w:proofErr w:type="gramEnd"/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(quality estimation with decoy database), MS:1001195 (decoy DB type reverse) and MS:1001196 (decoy DB type randomized)</w:t>
      </w:r>
      <w:r w:rsid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.</w:t>
      </w:r>
    </w:p>
    <w:p w14:paraId="7D389888" w14:textId="77777777" w:rsidR="005D0A39" w:rsidRPr="00552A9E" w:rsidRDefault="000703DC" w:rsidP="000703DC">
      <w:pPr>
        <w:pStyle w:val="Listenabsatz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For specifying the 'Modifications'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one</w:t>
      </w:r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must</w:t>
      </w:r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use the CV terms from either the </w:t>
      </w:r>
      <w:hyperlink r:id="rId22" w:history="1">
        <w:r w:rsidRPr="00552A9E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PSI-MOD</w:t>
        </w:r>
      </w:hyperlink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or </w:t>
      </w:r>
      <w:hyperlink r:id="rId23" w:history="1">
        <w:proofErr w:type="spellStart"/>
        <w:r w:rsidRPr="00552A9E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Unimod</w:t>
        </w:r>
        <w:proofErr w:type="spellEnd"/>
      </w:hyperlink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ontologies</w:t>
      </w:r>
      <w:r w:rsidR="008D7E33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[4]</w:t>
      </w:r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.</w:t>
      </w:r>
    </w:p>
    <w:p w14:paraId="7F409C74" w14:textId="77777777" w:rsidR="005D0A39" w:rsidRDefault="005D0A39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6CBF0280" w14:textId="77777777" w:rsidR="009974D1" w:rsidRDefault="000703DC" w:rsidP="00552A9E">
      <w:pPr>
        <w:spacing w:after="0" w:line="240" w:lineRule="auto"/>
        <w:jc w:val="both"/>
        <w:rPr>
          <w:ins w:id="112" w:author="dschober" w:date="2013-07-11T15:36:00Z"/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I hope these hints can give you some idea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on 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how to proceed in the usage of psi-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ms.obo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for </w:t>
      </w:r>
      <w:hyperlink r:id="rId24" w:history="1">
        <w:proofErr w:type="spellStart"/>
        <w:r w:rsidRPr="001B0B6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mzIdentML</w:t>
        </w:r>
        <w:proofErr w:type="spellEnd"/>
      </w:hyperlink>
      <w:r w:rsidR="001B0B6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.</w:t>
      </w:r>
      <w:r w:rsid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</w:p>
    <w:p w14:paraId="76CFEC25" w14:textId="77777777" w:rsidR="005D0A39" w:rsidRDefault="000703DC" w:rsidP="00552A9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If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one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need</w:t>
      </w:r>
      <w:ins w:id="113" w:author="dschober" w:date="2013-07-11T15:35:00Z">
        <w:r w:rsidR="009974D1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s</w:t>
        </w:r>
      </w:ins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ins w:id="114" w:author="dschober" w:date="2013-07-11T15:36:00Z">
        <w:r w:rsidR="009974D1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new </w:t>
        </w:r>
      </w:ins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terms </w:t>
      </w:r>
      <w:del w:id="115" w:author="dschober" w:date="2013-07-11T15:36:00Z">
        <w:r w:rsidRPr="000703DC" w:rsidDel="009974D1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>specific for</w:delText>
        </w:r>
      </w:del>
      <w:ins w:id="116" w:author="dschober" w:date="2013-07-11T15:36:00Z">
        <w:r w:rsidR="009974D1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to annotate/describe</w:t>
        </w:r>
      </w:ins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a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search engine, then post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del w:id="117" w:author="dschober" w:date="2013-07-11T15:36:00Z">
        <w:r w:rsidRPr="000703DC" w:rsidDel="009974D1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 xml:space="preserve">needed </w:delText>
        </w:r>
      </w:del>
      <w:ins w:id="118" w:author="dschober" w:date="2013-07-11T15:36:00Z">
        <w:r w:rsidR="009974D1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required</w:t>
        </w:r>
        <w:r w:rsidR="009974D1" w:rsidRPr="000703DC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 </w:t>
        </w:r>
      </w:ins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terms </w:t>
      </w:r>
      <w:ins w:id="119" w:author="dschober" w:date="2013-07-11T15:37:00Z">
        <w:r w:rsidR="009974D1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together with a short definition and example data </w:t>
        </w:r>
      </w:ins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on our </w:t>
      </w:r>
      <w:hyperlink r:id="rId25" w:history="1">
        <w:proofErr w:type="spellStart"/>
        <w:r w:rsidR="001B0B62" w:rsidRPr="001B0B6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psidev</w:t>
        </w:r>
        <w:proofErr w:type="spellEnd"/>
        <w:r w:rsidR="001B0B62" w:rsidRPr="001B0B6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-vocab </w:t>
        </w:r>
        <w:r w:rsidRPr="001B0B6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mailing list</w:t>
        </w:r>
      </w:hyperlink>
      <w:r w:rsidR="001B0B6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.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Make sure that for every requested term you provide a clear and meaningful description in their def tags (def: "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... ."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[PSI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:MS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])</w:t>
      </w:r>
      <w:r w:rsid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. 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Note also, that for each term belonging to a score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one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should also provide an ordering information, i.e. either</w:t>
      </w:r>
    </w:p>
    <w:p w14:paraId="21A34D31" w14:textId="77777777" w:rsidR="005D0A39" w:rsidRPr="00552A9E" w:rsidRDefault="000703DC" w:rsidP="00552A9E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lastRenderedPageBreak/>
        <w:t>has_order</w:t>
      </w:r>
      <w:proofErr w:type="spellEnd"/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 MS</w:t>
      </w:r>
      <w:proofErr w:type="gramStart"/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:1002108</w:t>
      </w:r>
      <w:proofErr w:type="gramEnd"/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! </w:t>
      </w:r>
      <w:proofErr w:type="gramStart"/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higher</w:t>
      </w:r>
      <w:proofErr w:type="gramEnd"/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score better</w:t>
      </w:r>
    </w:p>
    <w:p w14:paraId="10D50D1F" w14:textId="77777777" w:rsidR="005D0A39" w:rsidRDefault="000703DC" w:rsidP="00552A9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or</w:t>
      </w:r>
      <w:proofErr w:type="gramEnd"/>
    </w:p>
    <w:p w14:paraId="58651A34" w14:textId="77777777" w:rsidR="005D0A39" w:rsidRPr="00552A9E" w:rsidRDefault="000703DC" w:rsidP="00552A9E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has_order</w:t>
      </w:r>
      <w:proofErr w:type="spellEnd"/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 MS</w:t>
      </w:r>
      <w:proofErr w:type="gramStart"/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:1002109</w:t>
      </w:r>
      <w:proofErr w:type="gramEnd"/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! </w:t>
      </w:r>
      <w:proofErr w:type="gramStart"/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lower</w:t>
      </w:r>
      <w:proofErr w:type="gramEnd"/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score better</w:t>
      </w:r>
    </w:p>
    <w:p w14:paraId="39AB22B8" w14:textId="77777777" w:rsidR="005D0A39" w:rsidRDefault="005D0A39" w:rsidP="00552A9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755FC0E9" w14:textId="77777777" w:rsidR="000703DC" w:rsidRPr="000703DC" w:rsidRDefault="00091771" w:rsidP="00552A9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del w:id="120" w:author="dschober" w:date="2013-07-11T15:38:00Z">
        <w:r w:rsidDel="00751F6C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 xml:space="preserve">For </w:delText>
        </w:r>
      </w:del>
      <w:ins w:id="121" w:author="dschober" w:date="2013-07-11T15:38:00Z">
        <w:r w:rsidR="00751F6C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Among others, </w:t>
        </w:r>
      </w:ins>
      <w:del w:id="122" w:author="dschober" w:date="2013-07-11T15:38:00Z">
        <w:r w:rsidDel="00751F6C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 xml:space="preserve">instance </w:delText>
        </w:r>
      </w:del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the following terms </w:t>
      </w:r>
      <w:del w:id="123" w:author="dschober" w:date="2013-07-11T15:38:00Z">
        <w:r w:rsidR="000703DC" w:rsidRPr="000703DC" w:rsidDel="00751F6C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delText xml:space="preserve">and maybe some others </w:delText>
        </w:r>
      </w:del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are </w:t>
      </w:r>
      <w:r w:rsidR="000703DC" w:rsidRPr="000703DC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</w:rPr>
        <w:t>peptide / protein scores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0703DC" w:rsidRPr="000703DC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de-DE"/>
        </w:rPr>
        <w:t>specific</w:t>
      </w:r>
      <w:r w:rsid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for 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 new</w:t>
      </w:r>
      <w:r w:rsid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search engine:</w:t>
      </w:r>
    </w:p>
    <w:p w14:paraId="7578A334" w14:textId="77777777" w:rsidR="000703DC" w:rsidRPr="00751F6C" w:rsidRDefault="000703DC" w:rsidP="000703D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  <w:rPrChange w:id="124" w:author="dschober" w:date="2013-07-11T15:39:00Z">
            <w:rPr>
              <w:rFonts w:ascii="Times New Roman" w:eastAsia="Times New Roman" w:hAnsi="Times New Roman" w:cs="Times New Roman"/>
              <w:sz w:val="20"/>
              <w:szCs w:val="20"/>
              <w:lang w:val="en-US" w:eastAsia="de-DE"/>
            </w:rPr>
          </w:rPrChange>
        </w:rPr>
      </w:pPr>
      <w:r w:rsidRPr="00751F6C">
        <w:rPr>
          <w:rFonts w:ascii="Courier New" w:eastAsia="Times New Roman" w:hAnsi="Courier New" w:cs="Courier New"/>
          <w:sz w:val="20"/>
          <w:szCs w:val="20"/>
          <w:lang w:val="en-US" w:eastAsia="de-DE"/>
          <w:rPrChange w:id="125" w:author="dschober" w:date="2013-07-11T15:39:00Z">
            <w:rPr>
              <w:rFonts w:ascii="Times New Roman" w:eastAsia="Times New Roman" w:hAnsi="Times New Roman" w:cs="Times New Roman"/>
              <w:sz w:val="20"/>
              <w:szCs w:val="20"/>
              <w:lang w:val="en-US" w:eastAsia="de-DE"/>
            </w:rPr>
          </w:rPrChange>
        </w:rPr>
        <w:t>pp (probabilistic score based on number of matched peaks)</w:t>
      </w:r>
    </w:p>
    <w:p w14:paraId="3019E5C5" w14:textId="77777777" w:rsidR="000703DC" w:rsidRPr="00751F6C" w:rsidRDefault="000703DC" w:rsidP="000703D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  <w:rPrChange w:id="126" w:author="dschober" w:date="2013-07-11T15:39:00Z">
            <w:rPr>
              <w:rFonts w:ascii="Times New Roman" w:eastAsia="Times New Roman" w:hAnsi="Times New Roman" w:cs="Times New Roman"/>
              <w:sz w:val="20"/>
              <w:szCs w:val="20"/>
              <w:lang w:val="en-US" w:eastAsia="de-DE"/>
            </w:rPr>
          </w:rPrChange>
        </w:rPr>
      </w:pPr>
      <w:r w:rsidRPr="00751F6C">
        <w:rPr>
          <w:rFonts w:ascii="Courier New" w:eastAsia="Times New Roman" w:hAnsi="Courier New" w:cs="Courier New"/>
          <w:sz w:val="20"/>
          <w:szCs w:val="20"/>
          <w:lang w:val="en-US" w:eastAsia="de-DE"/>
          <w:rPrChange w:id="127" w:author="dschober" w:date="2013-07-11T15:39:00Z">
            <w:rPr>
              <w:rFonts w:ascii="Times New Roman" w:eastAsia="Times New Roman" w:hAnsi="Times New Roman" w:cs="Times New Roman"/>
              <w:sz w:val="20"/>
              <w:szCs w:val="20"/>
              <w:lang w:val="en-US" w:eastAsia="de-DE"/>
            </w:rPr>
          </w:rPrChange>
        </w:rPr>
        <w:t>pp2 (probabilistic score based on ion intensity distribution of matched peaks)</w:t>
      </w:r>
    </w:p>
    <w:p w14:paraId="6C909559" w14:textId="77777777" w:rsidR="000703DC" w:rsidRPr="00751F6C" w:rsidRDefault="000703DC" w:rsidP="000703D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  <w:rPrChange w:id="128" w:author="dschober" w:date="2013-07-11T15:39:00Z">
            <w:rPr>
              <w:rFonts w:ascii="Times New Roman" w:eastAsia="Times New Roman" w:hAnsi="Times New Roman" w:cs="Times New Roman"/>
              <w:sz w:val="20"/>
              <w:szCs w:val="20"/>
              <w:lang w:val="en-US" w:eastAsia="de-DE"/>
            </w:rPr>
          </w:rPrChange>
        </w:rPr>
      </w:pPr>
      <w:proofErr w:type="spellStart"/>
      <w:proofErr w:type="gramStart"/>
      <w:r w:rsidRPr="00751F6C">
        <w:rPr>
          <w:rFonts w:ascii="Courier New" w:eastAsia="Times New Roman" w:hAnsi="Courier New" w:cs="Courier New"/>
          <w:sz w:val="20"/>
          <w:szCs w:val="20"/>
          <w:lang w:val="en-US" w:eastAsia="de-DE"/>
          <w:rPrChange w:id="129" w:author="dschober" w:date="2013-07-11T15:39:00Z">
            <w:rPr>
              <w:rFonts w:ascii="Times New Roman" w:eastAsia="Times New Roman" w:hAnsi="Times New Roman" w:cs="Times New Roman"/>
              <w:sz w:val="20"/>
              <w:szCs w:val="20"/>
              <w:lang w:val="en-US" w:eastAsia="de-DE"/>
            </w:rPr>
          </w:rPrChange>
        </w:rPr>
        <w:t>pptag</w:t>
      </w:r>
      <w:proofErr w:type="spellEnd"/>
      <w:proofErr w:type="gramEnd"/>
      <w:r w:rsidRPr="00751F6C">
        <w:rPr>
          <w:rFonts w:ascii="Courier New" w:eastAsia="Times New Roman" w:hAnsi="Courier New" w:cs="Courier New"/>
          <w:sz w:val="20"/>
          <w:szCs w:val="20"/>
          <w:lang w:val="en-US" w:eastAsia="de-DE"/>
          <w:rPrChange w:id="130" w:author="dschober" w:date="2013-07-11T15:39:00Z">
            <w:rPr>
              <w:rFonts w:ascii="Times New Roman" w:eastAsia="Times New Roman" w:hAnsi="Times New Roman" w:cs="Times New Roman"/>
              <w:sz w:val="20"/>
              <w:szCs w:val="20"/>
              <w:lang w:val="en-US" w:eastAsia="de-DE"/>
            </w:rPr>
          </w:rPrChange>
        </w:rPr>
        <w:t xml:space="preserve"> (probabilistic score based on </w:t>
      </w:r>
      <w:proofErr w:type="spellStart"/>
      <w:r w:rsidRPr="00751F6C">
        <w:rPr>
          <w:rFonts w:ascii="Courier New" w:eastAsia="Times New Roman" w:hAnsi="Courier New" w:cs="Courier New"/>
          <w:sz w:val="20"/>
          <w:szCs w:val="20"/>
          <w:lang w:val="en-US" w:eastAsia="de-DE"/>
          <w:rPrChange w:id="131" w:author="dschober" w:date="2013-07-11T15:39:00Z">
            <w:rPr>
              <w:rFonts w:ascii="Times New Roman" w:eastAsia="Times New Roman" w:hAnsi="Times New Roman" w:cs="Times New Roman"/>
              <w:sz w:val="20"/>
              <w:szCs w:val="20"/>
              <w:lang w:val="en-US" w:eastAsia="de-DE"/>
            </w:rPr>
          </w:rPrChange>
        </w:rPr>
        <w:t>cosecutiveness</w:t>
      </w:r>
      <w:proofErr w:type="spellEnd"/>
      <w:r w:rsidRPr="00751F6C">
        <w:rPr>
          <w:rFonts w:ascii="Courier New" w:eastAsia="Times New Roman" w:hAnsi="Courier New" w:cs="Courier New"/>
          <w:sz w:val="20"/>
          <w:szCs w:val="20"/>
          <w:lang w:val="en-US" w:eastAsia="de-DE"/>
          <w:rPrChange w:id="132" w:author="dschober" w:date="2013-07-11T15:39:00Z">
            <w:rPr>
              <w:rFonts w:ascii="Times New Roman" w:eastAsia="Times New Roman" w:hAnsi="Times New Roman" w:cs="Times New Roman"/>
              <w:sz w:val="20"/>
              <w:szCs w:val="20"/>
              <w:lang w:val="en-US" w:eastAsia="de-DE"/>
            </w:rPr>
          </w:rPrChange>
        </w:rPr>
        <w:t xml:space="preserve"> of matched peaks)</w:t>
      </w:r>
    </w:p>
    <w:p w14:paraId="01BE6EEC" w14:textId="77777777" w:rsidR="005D0A39" w:rsidRDefault="005D0A39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01B20351" w14:textId="77777777" w:rsidR="005D0A39" w:rsidRDefault="000703DC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For these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one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can request to include them into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PSI-MS 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CV, e.g. as</w:t>
      </w:r>
    </w:p>
    <w:p w14:paraId="2535FB05" w14:textId="77777777" w:rsidR="005D0A39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[Term]</w:t>
      </w:r>
    </w:p>
    <w:p w14:paraId="22EBA8F5" w14:textId="77777777" w:rsidR="005D0A39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id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 MS:10023xy</w:t>
      </w:r>
    </w:p>
    <w:p w14:paraId="45BD8F67" w14:textId="77777777" w:rsidR="005D0A39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name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: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MassMatrix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: </w:t>
      </w:r>
      <w:commentRangeStart w:id="133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Peptide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Prob</w:t>
      </w:r>
      <w:ins w:id="134" w:author="dschober" w:date="2013-07-11T15:39:00Z">
        <w:r w:rsidR="00751F6C">
          <w:rPr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abitity</w:t>
        </w:r>
      </w:ins>
      <w:commentRangeEnd w:id="133"/>
      <w:proofErr w:type="spellEnd"/>
      <w:ins w:id="135" w:author="dschober" w:date="2013-07-11T15:40:00Z">
        <w:r w:rsidR="00751F6C">
          <w:rPr>
            <w:rStyle w:val="Kommentarzeichen"/>
          </w:rPr>
          <w:commentReference w:id="133"/>
        </w:r>
      </w:ins>
    </w:p>
    <w:p w14:paraId="14333870" w14:textId="77777777" w:rsidR="005D0A39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def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 "Probabilistic score based on number of matched peaks." [PSI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:PI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]</w:t>
      </w:r>
    </w:p>
    <w:p w14:paraId="0C08E83F" w14:textId="77777777" w:rsidR="005D0A39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xref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 value-type:xsd\:double "The allowed value-type for this CV term."</w:t>
      </w:r>
    </w:p>
    <w:p w14:paraId="4CC27E45" w14:textId="77777777" w:rsidR="005D0A39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is_a: MS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:1001143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! 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search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engine specific score for PSMs</w:t>
      </w:r>
    </w:p>
    <w:p w14:paraId="5C72FE8C" w14:textId="77777777" w:rsidR="00D6051D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is_a: MS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:1001153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! 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search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engine specific score</w:t>
      </w:r>
    </w:p>
    <w:p w14:paraId="429C26C3" w14:textId="77777777" w:rsidR="00D6051D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has_order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 MS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:100210x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! ... 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score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better resp. </w:t>
      </w:r>
    </w:p>
    <w:p w14:paraId="7B87E1E0" w14:textId="77777777" w:rsidR="00D6051D" w:rsidRDefault="00D6051D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26F142D1" w14:textId="77777777" w:rsidR="00D6051D" w:rsidRDefault="000703DC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Same for some of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Pr="000703DC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</w:rPr>
        <w:t>input parameters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, e.g.</w:t>
      </w:r>
    </w:p>
    <w:p w14:paraId="109D09E5" w14:textId="77777777" w:rsidR="00D6051D" w:rsidRDefault="000703DC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Minimum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CLpp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of Output</w:t>
      </w:r>
    </w:p>
    <w:p w14:paraId="739151FB" w14:textId="77777777" w:rsidR="00D6051D" w:rsidRDefault="000703DC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Minimum CLpp2 of Output</w:t>
      </w:r>
    </w:p>
    <w:p w14:paraId="29030871" w14:textId="77777777" w:rsidR="00D6051D" w:rsidRDefault="000703DC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... 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and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maybe some other terms</w:t>
      </w:r>
    </w:p>
    <w:p w14:paraId="74678D12" w14:textId="77777777" w:rsidR="00D6051D" w:rsidRDefault="00D6051D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439BEA51" w14:textId="77777777" w:rsidR="00D6051D" w:rsidRDefault="00091771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One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can request to include them in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to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PSI-MS 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CV as </w:t>
      </w:r>
      <w:bookmarkStart w:id="136" w:name="_GoBack"/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something like</w:t>
      </w:r>
    </w:p>
    <w:bookmarkEnd w:id="136"/>
    <w:p w14:paraId="4F790C27" w14:textId="77777777" w:rsidR="00D6051D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[Term]</w:t>
      </w:r>
    </w:p>
    <w:p w14:paraId="71D40F21" w14:textId="77777777" w:rsidR="00D6051D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id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 MS:10023zz</w:t>
      </w:r>
    </w:p>
    <w:p w14:paraId="6F555275" w14:textId="77777777" w:rsidR="00D6051D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name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: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MassMatrix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input parameter</w:t>
      </w:r>
    </w:p>
    <w:p w14:paraId="37493AE1" w14:textId="77777777" w:rsidR="00D6051D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def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: "Search engine input parameters specific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toMassMatrix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." [PSI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:PI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]</w:t>
      </w:r>
    </w:p>
    <w:p w14:paraId="0F64A4A1" w14:textId="77777777" w:rsidR="00D6051D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is_a: MS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:1001302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! 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search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engine specific input parameter</w:t>
      </w:r>
    </w:p>
    <w:p w14:paraId="230C74A1" w14:textId="77777777" w:rsidR="00D6051D" w:rsidRDefault="00D6051D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2FE30A8C" w14:textId="77777777" w:rsidR="00D6051D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[Term]</w:t>
      </w:r>
    </w:p>
    <w:p w14:paraId="34187055" w14:textId="77777777" w:rsidR="00D6051D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id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 MS:10023xy</w:t>
      </w:r>
    </w:p>
    <w:p w14:paraId="289A2DB2" w14:textId="77777777" w:rsidR="00D6051D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name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: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MassMatrix:Minimum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CLpp</w:t>
      </w:r>
      <w:proofErr w:type="spellEnd"/>
    </w:p>
    <w:p w14:paraId="3DD7BDB6" w14:textId="77777777" w:rsidR="00D6051D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def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 "... (Provide a meaningful definition here)." [PSI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:MS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]</w:t>
      </w:r>
    </w:p>
    <w:p w14:paraId="1895C3DD" w14:textId="77777777" w:rsidR="00D6051D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xref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 value-type:xsd\:float "The allowed value-type for this CV term."</w:t>
      </w:r>
    </w:p>
    <w:p w14:paraId="4487B978" w14:textId="77777777" w:rsidR="00D6051D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is_a: MS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:10023zz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!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MassMatrix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input parameter</w:t>
      </w:r>
    </w:p>
    <w:p w14:paraId="25E315AD" w14:textId="77777777" w:rsidR="00D6051D" w:rsidRDefault="00D6051D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13C3429A" w14:textId="77777777" w:rsidR="00D6051D" w:rsidRDefault="000703DC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... 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and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so on</w:t>
      </w:r>
      <w:r w:rsidR="00EC1C8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.</w:t>
      </w:r>
    </w:p>
    <w:p w14:paraId="44DEBCA0" w14:textId="77777777" w:rsidR="00D6051D" w:rsidRDefault="00D6051D" w:rsidP="00552A9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2FF7262F" w14:textId="77777777" w:rsidR="00D6051D" w:rsidRDefault="00552A9E" w:rsidP="00552A9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So one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should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always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first check for all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scores / input parameters in </w:t>
      </w:r>
      <w:proofErr w:type="spellStart"/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detail</w:t>
      </w:r>
      <w:proofErr w:type="gramStart"/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if</w:t>
      </w:r>
      <w:proofErr w:type="spellEnd"/>
      <w:proofErr w:type="gramEnd"/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there is already an existing term in psi-ms.obo or an attribute in mzIdentML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one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can use,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or if a new term should be included for it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in the PSI-MS CV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. In the latter case collect all the terms you need and send them for discussion /review to the</w:t>
      </w:r>
      <w:r w:rsidR="004E530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hyperlink r:id="rId26" w:history="1">
        <w:proofErr w:type="spellStart"/>
        <w:r w:rsidR="004E5302" w:rsidRPr="00552A9E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psidev</w:t>
        </w:r>
        <w:proofErr w:type="spellEnd"/>
        <w:r w:rsidR="004E5302" w:rsidRPr="00552A9E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-vocab mailing list</w:t>
        </w:r>
      </w:hyperlink>
      <w:r w:rsidR="001B0B6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.</w:t>
      </w:r>
    </w:p>
    <w:p w14:paraId="3780ADAB" w14:textId="77777777" w:rsidR="001B0B62" w:rsidRDefault="001B0B62" w:rsidP="00552A9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5E9355BB" w14:textId="77777777" w:rsidR="0080767F" w:rsidRDefault="0080767F" w:rsidP="00552A9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554CD441" w14:textId="77777777" w:rsidR="00853D02" w:rsidRDefault="00853D02" w:rsidP="00552A9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7F779BF9" w14:textId="77777777" w:rsidR="00D6051D" w:rsidRPr="00174201" w:rsidRDefault="00D6051D" w:rsidP="000703DC">
      <w:pPr>
        <w:spacing w:after="0" w:line="240" w:lineRule="auto"/>
        <w:rPr>
          <w:rFonts w:ascii="Times New Roman" w:eastAsia="Times New Roman" w:hAnsi="Times New Roman" w:cs="Times New Roman"/>
          <w:b/>
          <w:lang w:val="en-US" w:eastAsia="de-DE"/>
        </w:rPr>
      </w:pPr>
      <w:r w:rsidRPr="00174201">
        <w:rPr>
          <w:rFonts w:ascii="Times New Roman" w:eastAsia="Times New Roman" w:hAnsi="Times New Roman" w:cs="Times New Roman"/>
          <w:b/>
          <w:lang w:val="en-US" w:eastAsia="de-DE"/>
        </w:rPr>
        <w:t>References:</w:t>
      </w:r>
    </w:p>
    <w:p w14:paraId="2AA7A1E9" w14:textId="77777777" w:rsidR="00174201" w:rsidRDefault="00174201" w:rsidP="001742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4201">
        <w:rPr>
          <w:rFonts w:ascii="Times New Roman" w:hAnsi="Times New Roman" w:cs="Times New Roman"/>
          <w:sz w:val="20"/>
          <w:szCs w:val="20"/>
          <w:lang w:val="en-US"/>
        </w:rPr>
        <w:t xml:space="preserve">[1] A.R. Jones, M. Eisenacher, G. Mayer, O. Kohlbacher, J. </w:t>
      </w:r>
      <w:proofErr w:type="spellStart"/>
      <w:r w:rsidRPr="00174201">
        <w:rPr>
          <w:rFonts w:ascii="Times New Roman" w:hAnsi="Times New Roman" w:cs="Times New Roman"/>
          <w:sz w:val="20"/>
          <w:szCs w:val="20"/>
          <w:lang w:val="en-US"/>
        </w:rPr>
        <w:t>Siepen</w:t>
      </w:r>
      <w:proofErr w:type="spellEnd"/>
      <w:r w:rsidRPr="00174201">
        <w:rPr>
          <w:rFonts w:ascii="Times New Roman" w:hAnsi="Times New Roman" w:cs="Times New Roman"/>
          <w:sz w:val="20"/>
          <w:szCs w:val="20"/>
          <w:lang w:val="en-US"/>
        </w:rPr>
        <w:t xml:space="preserve">, S.J. Hubbard, J.N. </w:t>
      </w:r>
      <w:proofErr w:type="spellStart"/>
      <w:r w:rsidRPr="00174201">
        <w:rPr>
          <w:rFonts w:ascii="Times New Roman" w:hAnsi="Times New Roman" w:cs="Times New Roman"/>
          <w:sz w:val="20"/>
          <w:szCs w:val="20"/>
          <w:lang w:val="en-US"/>
        </w:rPr>
        <w:t>Selley</w:t>
      </w:r>
      <w:proofErr w:type="spellEnd"/>
      <w:r w:rsidRPr="00174201">
        <w:rPr>
          <w:rFonts w:ascii="Times New Roman" w:hAnsi="Times New Roman" w:cs="Times New Roman"/>
          <w:sz w:val="20"/>
          <w:szCs w:val="20"/>
          <w:lang w:val="en-US"/>
        </w:rPr>
        <w:t xml:space="preserve">, B.C. Searle, J. </w:t>
      </w:r>
      <w:proofErr w:type="spellStart"/>
      <w:r w:rsidRPr="00174201">
        <w:rPr>
          <w:rFonts w:ascii="Times New Roman" w:hAnsi="Times New Roman" w:cs="Times New Roman"/>
          <w:sz w:val="20"/>
          <w:szCs w:val="20"/>
          <w:lang w:val="en-US"/>
        </w:rPr>
        <w:t>Shofstahl</w:t>
      </w:r>
      <w:proofErr w:type="spellEnd"/>
      <w:r w:rsidRPr="00174201">
        <w:rPr>
          <w:rFonts w:ascii="Times New Roman" w:hAnsi="Times New Roman" w:cs="Times New Roman"/>
          <w:sz w:val="20"/>
          <w:szCs w:val="20"/>
          <w:lang w:val="en-US"/>
        </w:rPr>
        <w:t xml:space="preserve">, S.L. Seymour, R. Julian, P.A. </w:t>
      </w:r>
      <w:proofErr w:type="spellStart"/>
      <w:r w:rsidRPr="00174201">
        <w:rPr>
          <w:rFonts w:ascii="Times New Roman" w:hAnsi="Times New Roman" w:cs="Times New Roman"/>
          <w:sz w:val="20"/>
          <w:szCs w:val="20"/>
          <w:lang w:val="en-US"/>
        </w:rPr>
        <w:t>Binz</w:t>
      </w:r>
      <w:proofErr w:type="spellEnd"/>
      <w:r w:rsidRPr="00174201">
        <w:rPr>
          <w:rFonts w:ascii="Times New Roman" w:hAnsi="Times New Roman" w:cs="Times New Roman"/>
          <w:sz w:val="20"/>
          <w:szCs w:val="20"/>
          <w:lang w:val="en-US"/>
        </w:rPr>
        <w:t xml:space="preserve">, E.W. Deutsch, H. Hermjakob, F. Reisinger, J. Griss, J.A. Vizcaíno, M. Chambers, A. Pizarro, D. Creasy, </w:t>
      </w:r>
      <w:hyperlink r:id="rId27" w:history="1">
        <w:r w:rsidRPr="00E51296">
          <w:rPr>
            <w:rStyle w:val="Hyperlink"/>
            <w:rFonts w:ascii="Times New Roman" w:hAnsi="Times New Roman" w:cs="Times New Roman"/>
            <w:b/>
            <w:sz w:val="20"/>
            <w:szCs w:val="20"/>
            <w:lang w:val="en-US"/>
          </w:rPr>
          <w:t xml:space="preserve">The </w:t>
        </w:r>
        <w:proofErr w:type="spellStart"/>
        <w:r w:rsidRPr="00E51296">
          <w:rPr>
            <w:rStyle w:val="Hyperlink"/>
            <w:rFonts w:ascii="Times New Roman" w:hAnsi="Times New Roman" w:cs="Times New Roman"/>
            <w:b/>
            <w:sz w:val="20"/>
            <w:szCs w:val="20"/>
            <w:lang w:val="en-US"/>
          </w:rPr>
          <w:t>mzIdentML</w:t>
        </w:r>
        <w:proofErr w:type="spellEnd"/>
        <w:r w:rsidRPr="00E51296">
          <w:rPr>
            <w:rStyle w:val="Hyperlink"/>
            <w:rFonts w:ascii="Times New Roman" w:hAnsi="Times New Roman" w:cs="Times New Roman"/>
            <w:b/>
            <w:sz w:val="20"/>
            <w:szCs w:val="20"/>
            <w:lang w:val="en-US"/>
          </w:rPr>
          <w:t xml:space="preserve"> data standard for mass spectrometry-based proteomics results</w:t>
        </w:r>
      </w:hyperlink>
      <w:r w:rsidRPr="00174201">
        <w:rPr>
          <w:rFonts w:ascii="Times New Roman" w:hAnsi="Times New Roman" w:cs="Times New Roman"/>
          <w:sz w:val="20"/>
          <w:szCs w:val="20"/>
          <w:lang w:val="en-US"/>
        </w:rPr>
        <w:t>, Mol Cell Proteomics, 11 (2012) M111 014381.</w:t>
      </w:r>
    </w:p>
    <w:p w14:paraId="7BFB2442" w14:textId="77777777" w:rsidR="00506EEC" w:rsidRPr="00506EEC" w:rsidRDefault="00506EEC" w:rsidP="001742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CAAF627" w14:textId="77777777" w:rsidR="004B0073" w:rsidRDefault="004B0073" w:rsidP="004B007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D7E33">
        <w:rPr>
          <w:rFonts w:ascii="Times New Roman" w:hAnsi="Times New Roman" w:cs="Times New Roman"/>
          <w:sz w:val="20"/>
          <w:szCs w:val="20"/>
          <w:lang w:val="en-US"/>
        </w:rPr>
        <w:t xml:space="preserve">[2] M. Walzer, D. Qi, G. Mayer, J. </w:t>
      </w:r>
      <w:proofErr w:type="spellStart"/>
      <w:r w:rsidRPr="008D7E33">
        <w:rPr>
          <w:rFonts w:ascii="Times New Roman" w:hAnsi="Times New Roman" w:cs="Times New Roman"/>
          <w:sz w:val="20"/>
          <w:szCs w:val="20"/>
          <w:lang w:val="en-US"/>
        </w:rPr>
        <w:t>Uszkoreit</w:t>
      </w:r>
      <w:proofErr w:type="spellEnd"/>
      <w:r w:rsidRPr="008D7E33">
        <w:rPr>
          <w:rFonts w:ascii="Times New Roman" w:hAnsi="Times New Roman" w:cs="Times New Roman"/>
          <w:sz w:val="20"/>
          <w:szCs w:val="20"/>
          <w:lang w:val="en-US"/>
        </w:rPr>
        <w:t xml:space="preserve">, M. Eisenacher, T. </w:t>
      </w:r>
      <w:proofErr w:type="spellStart"/>
      <w:r w:rsidRPr="008D7E33">
        <w:rPr>
          <w:rFonts w:ascii="Times New Roman" w:hAnsi="Times New Roman" w:cs="Times New Roman"/>
          <w:sz w:val="20"/>
          <w:szCs w:val="20"/>
          <w:lang w:val="en-US"/>
        </w:rPr>
        <w:t>Sachsenberg</w:t>
      </w:r>
      <w:proofErr w:type="spellEnd"/>
      <w:r w:rsidRPr="008D7E33">
        <w:rPr>
          <w:rFonts w:ascii="Times New Roman" w:hAnsi="Times New Roman" w:cs="Times New Roman"/>
          <w:sz w:val="20"/>
          <w:szCs w:val="20"/>
          <w:lang w:val="en-US"/>
        </w:rPr>
        <w:t xml:space="preserve">, E.W. Deutsch, F. </w:t>
      </w:r>
      <w:proofErr w:type="spellStart"/>
      <w:r w:rsidRPr="008D7E33">
        <w:rPr>
          <w:rFonts w:ascii="Times New Roman" w:hAnsi="Times New Roman" w:cs="Times New Roman"/>
          <w:sz w:val="20"/>
          <w:szCs w:val="20"/>
          <w:lang w:val="en-US"/>
        </w:rPr>
        <w:t>Reisinger</w:t>
      </w:r>
      <w:proofErr w:type="spellEnd"/>
      <w:r w:rsidRPr="008D7E3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D7E33">
        <w:rPr>
          <w:rFonts w:ascii="Times New Roman" w:hAnsi="Times New Roman" w:cs="Times New Roman"/>
          <w:sz w:val="20"/>
          <w:szCs w:val="20"/>
          <w:lang w:val="en-US"/>
        </w:rPr>
        <w:t>J.A.Vizcaíno</w:t>
      </w:r>
      <w:proofErr w:type="spellEnd"/>
      <w:r w:rsidRPr="008D7E33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8D7E33">
        <w:rPr>
          <w:rFonts w:ascii="Times New Roman" w:hAnsi="Times New Roman" w:cs="Times New Roman"/>
          <w:sz w:val="20"/>
          <w:szCs w:val="20"/>
          <w:lang w:val="es-ES"/>
        </w:rPr>
        <w:t xml:space="preserve"> J. A. Medina-Aunon</w:t>
      </w:r>
      <w:r w:rsidRPr="008D7E33">
        <w:rPr>
          <w:rFonts w:ascii="Times New Roman" w:hAnsi="Times New Roman" w:cs="Times New Roman"/>
          <w:sz w:val="20"/>
          <w:szCs w:val="20"/>
          <w:lang w:val="en-US"/>
        </w:rPr>
        <w:t xml:space="preserve">, J.P. Albar, O. Kohlbacher, A.R. Jones, </w:t>
      </w:r>
      <w:hyperlink r:id="rId28" w:history="1">
        <w:r w:rsidRPr="008D7E33">
          <w:rPr>
            <w:rStyle w:val="Hyperlink"/>
            <w:rFonts w:ascii="Times New Roman" w:hAnsi="Times New Roman" w:cs="Times New Roman"/>
            <w:b/>
            <w:sz w:val="20"/>
            <w:szCs w:val="20"/>
            <w:lang w:val="en-US"/>
          </w:rPr>
          <w:t xml:space="preserve">The </w:t>
        </w:r>
        <w:proofErr w:type="spellStart"/>
        <w:r w:rsidRPr="008D7E33">
          <w:rPr>
            <w:rStyle w:val="Hyperlink"/>
            <w:rFonts w:ascii="Times New Roman" w:hAnsi="Times New Roman" w:cs="Times New Roman"/>
            <w:b/>
            <w:sz w:val="20"/>
            <w:szCs w:val="20"/>
            <w:lang w:val="en-US"/>
          </w:rPr>
          <w:t>mzQuantML</w:t>
        </w:r>
        <w:proofErr w:type="spellEnd"/>
        <w:r w:rsidRPr="008D7E33">
          <w:rPr>
            <w:rStyle w:val="Hyperlink"/>
            <w:rFonts w:ascii="Times New Roman" w:hAnsi="Times New Roman" w:cs="Times New Roman"/>
            <w:b/>
            <w:sz w:val="20"/>
            <w:szCs w:val="20"/>
            <w:lang w:val="en-US"/>
          </w:rPr>
          <w:t xml:space="preserve"> data standard for quantitative studies in proteomics</w:t>
        </w:r>
      </w:hyperlink>
      <w:r w:rsidRPr="008D7E33">
        <w:rPr>
          <w:rFonts w:ascii="Times New Roman" w:hAnsi="Times New Roman" w:cs="Times New Roman"/>
          <w:sz w:val="20"/>
          <w:szCs w:val="20"/>
          <w:lang w:val="en-US"/>
        </w:rPr>
        <w:t xml:space="preserve">, Molecular &amp; Cellular Proteomics, </w:t>
      </w:r>
      <w:r w:rsidR="008D7E33" w:rsidRPr="008D7E3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2013 Apr 18. [Epub ahead of print]</w:t>
      </w:r>
    </w:p>
    <w:p w14:paraId="75B231DF" w14:textId="77777777" w:rsidR="00506EEC" w:rsidRPr="00506EEC" w:rsidRDefault="00506EEC" w:rsidP="004B00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0303404" w14:textId="77777777" w:rsidR="00987716" w:rsidRDefault="00174201" w:rsidP="001742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[</w:t>
      </w:r>
      <w:r w:rsidR="004B0073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3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] </w:t>
      </w:r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Mayer G., Jones A.R., </w:t>
      </w:r>
      <w:proofErr w:type="spellStart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Binz</w:t>
      </w:r>
      <w:proofErr w:type="spellEnd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P.-A., Deutsch E.W., Orchard S., </w:t>
      </w:r>
      <w:proofErr w:type="spellStart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Montecchi-Palazzi</w:t>
      </w:r>
      <w:proofErr w:type="spellEnd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L., Vizcaíno J.A., Hermjakob H., </w:t>
      </w:r>
      <w:proofErr w:type="spellStart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Ovelleiro</w:t>
      </w:r>
      <w:proofErr w:type="spellEnd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D., Julian R., Stephan C., Meyer H.E., Eisenacher M. </w:t>
      </w:r>
      <w:hyperlink r:id="rId29" w:history="1">
        <w:r w:rsidR="00DF1C78" w:rsidRPr="001B0B62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  <w:lang w:val="en-US" w:eastAsia="de-DE"/>
          </w:rPr>
          <w:t xml:space="preserve">Controlled Vocabularies and </w:t>
        </w:r>
        <w:r w:rsidR="00DF1C78" w:rsidRPr="001B0B62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  <w:lang w:val="en-US" w:eastAsia="de-DE"/>
          </w:rPr>
          <w:lastRenderedPageBreak/>
          <w:t>Ontologies in Proteomics: Overview, Principles and Practice</w:t>
        </w:r>
      </w:hyperlink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, </w:t>
      </w:r>
      <w:proofErr w:type="spellStart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Biochim</w:t>
      </w:r>
      <w:proofErr w:type="spellEnd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. </w:t>
      </w:r>
      <w:proofErr w:type="spellStart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Biophys</w:t>
      </w:r>
      <w:proofErr w:type="spellEnd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. </w:t>
      </w:r>
      <w:proofErr w:type="spellStart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Acta</w:t>
      </w:r>
      <w:proofErr w:type="spellEnd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(2013), doi:10.1016/j.bbapap.2013.02.017 [PMID: 23429179]</w:t>
      </w:r>
    </w:p>
    <w:p w14:paraId="64486EF8" w14:textId="77777777" w:rsidR="00506EEC" w:rsidRPr="00506EEC" w:rsidRDefault="00506EEC" w:rsidP="001742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de-DE"/>
        </w:rPr>
      </w:pPr>
    </w:p>
    <w:p w14:paraId="49D6010D" w14:textId="77777777" w:rsidR="00D6051D" w:rsidRDefault="004B0073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[4</w:t>
      </w:r>
      <w:r w:rsid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] </w:t>
      </w:r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Mayer G., </w:t>
      </w:r>
      <w:proofErr w:type="spellStart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Montecchi-Palazzi</w:t>
      </w:r>
      <w:proofErr w:type="spellEnd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L., </w:t>
      </w:r>
      <w:proofErr w:type="spellStart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Ovelleiro</w:t>
      </w:r>
      <w:proofErr w:type="spellEnd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D., Jones A.R., </w:t>
      </w:r>
      <w:proofErr w:type="spellStart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Binz</w:t>
      </w:r>
      <w:proofErr w:type="spellEnd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P.-A., Deutsch E.W., Chambers M., </w:t>
      </w:r>
      <w:proofErr w:type="spellStart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Kallhardt</w:t>
      </w:r>
      <w:proofErr w:type="spellEnd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M., </w:t>
      </w:r>
      <w:proofErr w:type="spellStart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Levander</w:t>
      </w:r>
      <w:proofErr w:type="spellEnd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F., </w:t>
      </w:r>
      <w:proofErr w:type="spellStart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Shofstahl</w:t>
      </w:r>
      <w:proofErr w:type="spellEnd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J., Orchard S., Vizcaíno J.A., Hermjakob H., Stephan C., Meyer H.E., Eisenacher M. </w:t>
      </w:r>
      <w:hyperlink r:id="rId30" w:history="1">
        <w:r w:rsidR="00DF1C78" w:rsidRPr="001B0B62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  <w:lang w:val="en-US" w:eastAsia="de-DE"/>
          </w:rPr>
          <w:t>The HUPO Proteomics Standards Initiative – Mass Spectrometry Controlled Vocabulary</w:t>
        </w:r>
      </w:hyperlink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, Database (2013), doi:10.1093/database/bat009 [PMID: 23482073]</w:t>
      </w:r>
    </w:p>
    <w:p w14:paraId="31F32B36" w14:textId="77777777" w:rsidR="0080767F" w:rsidRDefault="0080767F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58CD8823" w14:textId="77777777" w:rsidR="0080767F" w:rsidRDefault="0080767F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5FEC9887" w14:textId="77777777" w:rsidR="00853D02" w:rsidRPr="00174201" w:rsidRDefault="00853D02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12A46FE0" w14:textId="77777777" w:rsidR="00D6051D" w:rsidRDefault="00A26347" w:rsidP="000703DC">
      <w:pPr>
        <w:spacing w:after="0" w:line="240" w:lineRule="auto"/>
        <w:rPr>
          <w:rFonts w:ascii="Times New Roman" w:eastAsia="Times New Roman" w:hAnsi="Times New Roman" w:cs="Times New Roman"/>
          <w:b/>
          <w:lang w:val="en-US" w:eastAsia="de-DE"/>
        </w:rPr>
      </w:pPr>
      <w:r>
        <w:rPr>
          <w:rFonts w:ascii="Times New Roman" w:eastAsia="Times New Roman" w:hAnsi="Times New Roman" w:cs="Times New Roman"/>
          <w:b/>
          <w:lang w:val="en-US" w:eastAsia="de-DE"/>
        </w:rPr>
        <w:t>Web l</w:t>
      </w:r>
      <w:r w:rsidR="004E5302" w:rsidRPr="004E5302">
        <w:rPr>
          <w:rFonts w:ascii="Times New Roman" w:eastAsia="Times New Roman" w:hAnsi="Times New Roman" w:cs="Times New Roman"/>
          <w:b/>
          <w:lang w:val="en-US" w:eastAsia="de-DE"/>
        </w:rPr>
        <w:t>inks:</w:t>
      </w:r>
    </w:p>
    <w:p w14:paraId="4964AF61" w14:textId="77777777" w:rsidR="008E2E21" w:rsidRPr="00853D02" w:rsidRDefault="00BB409C" w:rsidP="008E2E21">
      <w:pPr>
        <w:pStyle w:val="Listenabsatz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hyperlink r:id="rId31" w:history="1">
        <w:r w:rsidR="008E2E21" w:rsidRPr="00853D0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Controlled Vocabularies</w:t>
        </w:r>
      </w:hyperlink>
      <w:r w:rsidR="00853D02">
        <w:rPr>
          <w:rFonts w:ascii="Times New Roman" w:hAnsi="Times New Roman" w:cs="Times New Roman"/>
          <w:sz w:val="20"/>
          <w:szCs w:val="20"/>
          <w:lang w:val="en-US"/>
        </w:rPr>
        <w:t xml:space="preserve"> web page of </w:t>
      </w:r>
      <w:r w:rsidR="00853D02" w:rsidRPr="00853D02">
        <w:rPr>
          <w:rFonts w:ascii="Times New Roman" w:hAnsi="Times New Roman" w:cs="Times New Roman"/>
          <w:sz w:val="20"/>
          <w:szCs w:val="20"/>
          <w:lang w:val="en-US"/>
        </w:rPr>
        <w:t>HUPO-PSI</w:t>
      </w:r>
    </w:p>
    <w:p w14:paraId="36A8EF42" w14:textId="77777777" w:rsidR="00853D02" w:rsidRPr="00853D02" w:rsidRDefault="00BB409C" w:rsidP="008E2E21">
      <w:pPr>
        <w:pStyle w:val="Listenabsatz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hyperlink r:id="rId32" w:history="1">
        <w:proofErr w:type="spellStart"/>
        <w:r w:rsidR="00853D02" w:rsidRPr="00853D02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BioPortal</w:t>
        </w:r>
        <w:proofErr w:type="spellEnd"/>
        <w:r w:rsidR="00853D02" w:rsidRPr="00853D02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 xml:space="preserve"> link</w:t>
        </w:r>
      </w:hyperlink>
      <w:r w:rsidR="00853D02" w:rsidRPr="00853D02">
        <w:rPr>
          <w:rFonts w:ascii="Times New Roman" w:hAnsi="Times New Roman" w:cs="Times New Roman"/>
          <w:sz w:val="20"/>
          <w:szCs w:val="20"/>
          <w:lang w:val="en-US"/>
        </w:rPr>
        <w:t xml:space="preserve"> to an overview of the ontologies used by the HUPO-PSI</w:t>
      </w:r>
    </w:p>
    <w:p w14:paraId="09EF9AB6" w14:textId="77777777" w:rsidR="004E5302" w:rsidRPr="00853D02" w:rsidRDefault="00BB409C" w:rsidP="008E2E21">
      <w:pPr>
        <w:pStyle w:val="Listenabsatz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hyperlink r:id="rId33" w:history="1">
        <w:proofErr w:type="spellStart"/>
        <w:r w:rsidR="004E5302" w:rsidRPr="00853D0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mzIdentML</w:t>
        </w:r>
        <w:proofErr w:type="spellEnd"/>
      </w:hyperlink>
      <w:r w:rsidR="008E2E21" w:rsidRPr="00853D0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standard format for reporting proteomics identification results</w:t>
      </w:r>
    </w:p>
    <w:p w14:paraId="480EE287" w14:textId="77777777" w:rsidR="008D7E33" w:rsidRDefault="00BB409C" w:rsidP="008E2E21">
      <w:pPr>
        <w:pStyle w:val="Listenabsatz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hyperlink r:id="rId34" w:history="1">
        <w:proofErr w:type="spellStart"/>
        <w:r w:rsidR="008D7E33" w:rsidRPr="00853D0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mzQuantML</w:t>
        </w:r>
        <w:proofErr w:type="spellEnd"/>
      </w:hyperlink>
      <w:r w:rsidR="008D7E33" w:rsidRPr="00853D0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standard format for reporting proteomics quantification results</w:t>
      </w:r>
    </w:p>
    <w:p w14:paraId="7E152789" w14:textId="77777777" w:rsidR="00853D02" w:rsidRPr="00853D02" w:rsidRDefault="00BB409C" w:rsidP="008E2E21">
      <w:pPr>
        <w:pStyle w:val="Listenabsatz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hyperlink r:id="rId35" w:history="1">
        <w:r w:rsidR="00853D02" w:rsidRPr="00853D0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OBO-Edit</w:t>
        </w:r>
      </w:hyperlink>
      <w:r w:rsidR="00853D0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Ontology editor</w:t>
      </w:r>
    </w:p>
    <w:p w14:paraId="0C9AB273" w14:textId="77777777" w:rsidR="00853D02" w:rsidRPr="00853D02" w:rsidRDefault="00BB409C" w:rsidP="008E2E21">
      <w:pPr>
        <w:pStyle w:val="Listenabsatz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hyperlink r:id="rId36" w:history="1">
        <w:r w:rsidR="00853D02" w:rsidRPr="00853D0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OLS</w:t>
        </w:r>
      </w:hyperlink>
      <w:r w:rsidR="00853D02" w:rsidRPr="00853D0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– Ontology Lookup Service of the EBI for browsing the ontologies</w:t>
      </w:r>
    </w:p>
    <w:p w14:paraId="25BCAD09" w14:textId="77777777" w:rsidR="004E5302" w:rsidRPr="00853D02" w:rsidRDefault="00BB409C" w:rsidP="008E2E21">
      <w:pPr>
        <w:pStyle w:val="Listenabsatz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hyperlink r:id="rId37" w:history="1">
        <w:proofErr w:type="spellStart"/>
        <w:r w:rsidR="004E5302" w:rsidRPr="00853D0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psidev</w:t>
        </w:r>
        <w:proofErr w:type="spellEnd"/>
        <w:r w:rsidR="004E5302" w:rsidRPr="00853D0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-vocab mailing list</w:t>
        </w:r>
      </w:hyperlink>
      <w:r w:rsidR="00853D02" w:rsidRPr="00853D02">
        <w:rPr>
          <w:rFonts w:ascii="Times New Roman" w:hAnsi="Times New Roman" w:cs="Times New Roman"/>
          <w:sz w:val="20"/>
          <w:szCs w:val="20"/>
          <w:lang w:val="en-US"/>
        </w:rPr>
        <w:t xml:space="preserve"> for requesting new terms</w:t>
      </w:r>
    </w:p>
    <w:p w14:paraId="52470224" w14:textId="77777777" w:rsidR="0080767F" w:rsidRPr="00853D02" w:rsidRDefault="00BB409C" w:rsidP="0080767F">
      <w:pPr>
        <w:pStyle w:val="Listenabsatz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hyperlink r:id="rId38" w:history="1">
        <w:r w:rsidR="004E5302" w:rsidRPr="00853D0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psi-ms.obo</w:t>
        </w:r>
      </w:hyperlink>
      <w:r w:rsidR="008E2E21" w:rsidRPr="00853D0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file</w:t>
      </w:r>
    </w:p>
    <w:p w14:paraId="092A110C" w14:textId="77777777" w:rsidR="00EC1C8E" w:rsidRPr="00EC1C8E" w:rsidRDefault="00EC1C8E" w:rsidP="00EC1C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sectPr w:rsidR="00EC1C8E" w:rsidRPr="00EC1C8E" w:rsidSect="0080767F">
      <w:headerReference w:type="default" r:id="rId39"/>
      <w:footerReference w:type="default" r:id="rId4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4" w:author="dschober" w:date="2013-07-11T15:13:00Z" w:initials="d">
    <w:p w14:paraId="78F9212B" w14:textId="77777777" w:rsidR="00342C12" w:rsidRDefault="00342C12">
      <w:pPr>
        <w:pStyle w:val="Kommentartext"/>
      </w:pPr>
      <w:r>
        <w:rPr>
          <w:rStyle w:val="Kommentarzeichen"/>
        </w:rPr>
        <w:annotationRef/>
      </w:r>
      <w:r>
        <w:t>? Green?</w:t>
      </w:r>
    </w:p>
  </w:comment>
  <w:comment w:id="26" w:author="dschober" w:date="2013-07-11T13:44:00Z" w:initials="d">
    <w:p w14:paraId="087A6709" w14:textId="77777777" w:rsidR="00027B08" w:rsidRPr="00027B08" w:rsidRDefault="00027B08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027B08">
        <w:rPr>
          <w:lang w:val="en-US"/>
        </w:rPr>
        <w:t xml:space="preserve">Why twice the same </w:t>
      </w:r>
      <w:proofErr w:type="gramStart"/>
      <w:r w:rsidRPr="00027B08">
        <w:rPr>
          <w:lang w:val="en-US"/>
        </w:rPr>
        <w:t>header ?</w:t>
      </w:r>
      <w:proofErr w:type="gramEnd"/>
    </w:p>
    <w:p w14:paraId="5ACF73D9" w14:textId="77777777" w:rsidR="00027B08" w:rsidRPr="00027B08" w:rsidRDefault="00027B08">
      <w:pPr>
        <w:pStyle w:val="Kommentartext"/>
        <w:rPr>
          <w:lang w:val="en-US"/>
        </w:rPr>
      </w:pPr>
      <w:r>
        <w:rPr>
          <w:lang w:val="en-US"/>
        </w:rPr>
        <w:t>Could you reformulate this guide in a simpler way (</w:t>
      </w:r>
      <w:proofErr w:type="spellStart"/>
      <w:r>
        <w:rPr>
          <w:lang w:val="en-US"/>
        </w:rPr>
        <w:t>easyer</w:t>
      </w:r>
      <w:proofErr w:type="spellEnd"/>
      <w:r>
        <w:rPr>
          <w:lang w:val="en-US"/>
        </w:rPr>
        <w:t xml:space="preserve"> example data) that does not require too much biological background </w:t>
      </w:r>
      <w:proofErr w:type="gramStart"/>
      <w:r>
        <w:rPr>
          <w:lang w:val="en-US"/>
        </w:rPr>
        <w:t>knowledge ?</w:t>
      </w:r>
      <w:proofErr w:type="gramEnd"/>
    </w:p>
  </w:comment>
  <w:comment w:id="97" w:author="dschober" w:date="2013-07-11T15:10:00Z" w:initials="d">
    <w:p w14:paraId="639C32C8" w14:textId="77777777" w:rsidR="00077624" w:rsidRPr="00077624" w:rsidRDefault="0007762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077624">
        <w:rPr>
          <w:lang w:val="en-US"/>
        </w:rPr>
        <w:t>Use courier type font for all class names.</w:t>
      </w:r>
    </w:p>
  </w:comment>
  <w:comment w:id="99" w:author="dschober" w:date="2013-07-11T15:14:00Z" w:initials="d">
    <w:p w14:paraId="7A551285" w14:textId="77777777" w:rsidR="00342C12" w:rsidRPr="009974D1" w:rsidRDefault="00342C12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9974D1">
        <w:rPr>
          <w:lang w:val="en-US"/>
        </w:rPr>
        <w:t>Introduce</w:t>
      </w:r>
      <w:r w:rsidRPr="009974D1">
        <w:rPr>
          <w:lang w:val="en-US"/>
        </w:rPr>
        <w:t xml:space="preserve"> </w:t>
      </w:r>
      <w:proofErr w:type="spellStart"/>
      <w:r w:rsidR="009974D1" w:rsidRPr="009974D1">
        <w:rPr>
          <w:lang w:val="en-US"/>
        </w:rPr>
        <w:t>CVTermType</w:t>
      </w:r>
      <w:proofErr w:type="spellEnd"/>
      <w:r w:rsidR="009974D1" w:rsidRPr="009974D1">
        <w:rPr>
          <w:lang w:val="en-US"/>
        </w:rPr>
        <w:t xml:space="preserve"> and </w:t>
      </w:r>
      <w:proofErr w:type="spellStart"/>
      <w:r w:rsidRPr="009974D1">
        <w:rPr>
          <w:lang w:val="en-US"/>
        </w:rPr>
        <w:t>CVParam</w:t>
      </w:r>
      <w:r w:rsidR="009974D1" w:rsidRPr="009974D1">
        <w:rPr>
          <w:lang w:val="en-US"/>
        </w:rPr>
        <w:t>Type</w:t>
      </w:r>
      <w:proofErr w:type="spellEnd"/>
      <w:r w:rsidR="009974D1" w:rsidRPr="009974D1">
        <w:rPr>
          <w:lang w:val="en-US"/>
        </w:rPr>
        <w:t xml:space="preserve"> and so on.</w:t>
      </w:r>
      <w:r w:rsidRPr="009974D1">
        <w:rPr>
          <w:lang w:val="en-US"/>
        </w:rPr>
        <w:t xml:space="preserve"> </w:t>
      </w:r>
    </w:p>
  </w:comment>
  <w:comment w:id="111" w:author="dschober" w:date="2013-07-11T15:33:00Z" w:initials="d">
    <w:p w14:paraId="2CB47FCA" w14:textId="77777777" w:rsidR="009974D1" w:rsidRPr="009974D1" w:rsidRDefault="009974D1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9974D1">
        <w:rPr>
          <w:lang w:val="en-US"/>
        </w:rPr>
        <w:t>Other suitable terms describing search input parameters would be:</w:t>
      </w:r>
    </w:p>
  </w:comment>
  <w:comment w:id="133" w:author="dschober" w:date="2013-07-11T15:40:00Z" w:initials="d">
    <w:p w14:paraId="23972B72" w14:textId="77777777" w:rsidR="00751F6C" w:rsidRPr="00751F6C" w:rsidRDefault="00751F6C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751F6C">
        <w:rPr>
          <w:lang w:val="en-US"/>
        </w:rPr>
        <w:t xml:space="preserve">Probably good to avoid acronyms and abbreviations in term names (see </w:t>
      </w:r>
      <w:hyperlink r:id="rId1" w:history="1">
        <w:r w:rsidRPr="00DC4A57">
          <w:rPr>
            <w:rStyle w:val="Hyperlink"/>
            <w:lang w:val="en-US"/>
          </w:rPr>
          <w:t>http://www.obofoundry.org/wiki/index.php/Naming</w:t>
        </w:r>
      </w:hyperlink>
      <w:r>
        <w:rPr>
          <w:lang w:val="en-US"/>
        </w:rPr>
        <w:t xml:space="preserve"> 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F9212B" w15:done="0"/>
  <w15:commentEx w15:paraId="5ACF73D9" w15:done="0"/>
  <w15:commentEx w15:paraId="639C32C8" w15:done="0"/>
  <w15:commentEx w15:paraId="7A551285" w15:done="0"/>
  <w15:commentEx w15:paraId="2CB47FCA" w15:done="0"/>
  <w15:commentEx w15:paraId="23972B7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A1E459" w14:textId="77777777" w:rsidR="00BB409C" w:rsidRDefault="00BB409C" w:rsidP="0064291E">
      <w:pPr>
        <w:spacing w:after="0" w:line="240" w:lineRule="auto"/>
      </w:pPr>
      <w:r>
        <w:separator/>
      </w:r>
    </w:p>
  </w:endnote>
  <w:endnote w:type="continuationSeparator" w:id="0">
    <w:p w14:paraId="6F1CBA41" w14:textId="77777777" w:rsidR="00BB409C" w:rsidRDefault="00BB409C" w:rsidP="0064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93ED9" w14:textId="77777777" w:rsidR="0064291E" w:rsidRPr="000D3247" w:rsidRDefault="008D7E33">
    <w:pPr>
      <w:pStyle w:val="Fuzeile"/>
      <w:rPr>
        <w:sz w:val="20"/>
        <w:szCs w:val="20"/>
      </w:rPr>
    </w:pPr>
    <w:r>
      <w:rPr>
        <w:sz w:val="20"/>
        <w:szCs w:val="20"/>
      </w:rPr>
      <w:t xml:space="preserve">HUPO </w:t>
    </w:r>
    <w:proofErr w:type="spellStart"/>
    <w:r>
      <w:rPr>
        <w:sz w:val="20"/>
        <w:szCs w:val="20"/>
      </w:rPr>
      <w:t>Proteomics</w:t>
    </w:r>
    <w:proofErr w:type="spellEnd"/>
    <w:r>
      <w:rPr>
        <w:sz w:val="20"/>
        <w:szCs w:val="20"/>
      </w:rPr>
      <w:t xml:space="preserve"> Standards Initiative</w:t>
    </w:r>
    <w:r w:rsidR="0064291E" w:rsidRPr="000D3247">
      <w:rPr>
        <w:sz w:val="20"/>
        <w:szCs w:val="20"/>
      </w:rPr>
      <w:tab/>
    </w:r>
    <w:r w:rsidR="0064291E" w:rsidRPr="000D3247">
      <w:rPr>
        <w:sz w:val="20"/>
        <w:szCs w:val="20"/>
      </w:rPr>
      <w:tab/>
      <w:t xml:space="preserve">Page </w:t>
    </w:r>
    <w:r w:rsidR="00E70317" w:rsidRPr="000D3247">
      <w:rPr>
        <w:sz w:val="20"/>
        <w:szCs w:val="20"/>
      </w:rPr>
      <w:fldChar w:fldCharType="begin"/>
    </w:r>
    <w:r w:rsidR="0064291E" w:rsidRPr="000D3247">
      <w:rPr>
        <w:sz w:val="20"/>
        <w:szCs w:val="20"/>
      </w:rPr>
      <w:instrText xml:space="preserve"> PAGE   \* MERGEFORMAT </w:instrText>
    </w:r>
    <w:r w:rsidR="00E70317" w:rsidRPr="000D3247">
      <w:rPr>
        <w:sz w:val="20"/>
        <w:szCs w:val="20"/>
      </w:rPr>
      <w:fldChar w:fldCharType="separate"/>
    </w:r>
    <w:r w:rsidR="00751F6C">
      <w:rPr>
        <w:noProof/>
        <w:sz w:val="20"/>
        <w:szCs w:val="20"/>
      </w:rPr>
      <w:t>4</w:t>
    </w:r>
    <w:r w:rsidR="00E70317" w:rsidRPr="000D3247">
      <w:rPr>
        <w:sz w:val="20"/>
        <w:szCs w:val="20"/>
      </w:rPr>
      <w:fldChar w:fldCharType="end"/>
    </w:r>
    <w:r w:rsidR="0064291E" w:rsidRPr="000D3247">
      <w:rPr>
        <w:sz w:val="20"/>
        <w:szCs w:val="20"/>
      </w:rPr>
      <w:t xml:space="preserve"> / </w:t>
    </w:r>
    <w:r w:rsidR="00BB409C">
      <w:fldChar w:fldCharType="begin"/>
    </w:r>
    <w:r w:rsidR="00BB409C">
      <w:instrText xml:space="preserve"> NUMPAGES   \* MERGEFORMAT </w:instrText>
    </w:r>
    <w:r w:rsidR="00BB409C">
      <w:fldChar w:fldCharType="separate"/>
    </w:r>
    <w:r w:rsidR="00751F6C" w:rsidRPr="00751F6C">
      <w:rPr>
        <w:noProof/>
        <w:sz w:val="20"/>
        <w:szCs w:val="20"/>
      </w:rPr>
      <w:t>5</w:t>
    </w:r>
    <w:r w:rsidR="00BB409C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983A11" w14:textId="77777777" w:rsidR="00BB409C" w:rsidRDefault="00BB409C" w:rsidP="0064291E">
      <w:pPr>
        <w:spacing w:after="0" w:line="240" w:lineRule="auto"/>
      </w:pPr>
      <w:r>
        <w:separator/>
      </w:r>
    </w:p>
  </w:footnote>
  <w:footnote w:type="continuationSeparator" w:id="0">
    <w:p w14:paraId="06D2E417" w14:textId="77777777" w:rsidR="00BB409C" w:rsidRDefault="00BB409C" w:rsidP="0064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778A45" w14:textId="77777777" w:rsidR="0064291E" w:rsidRPr="0064291E" w:rsidRDefault="00485DF3">
    <w:pPr>
      <w:pStyle w:val="Kopfzeile"/>
      <w:rPr>
        <w:sz w:val="20"/>
        <w:szCs w:val="20"/>
        <w:lang w:val="en-US"/>
      </w:rPr>
    </w:pPr>
    <w:r>
      <w:rPr>
        <w:sz w:val="20"/>
        <w:szCs w:val="20"/>
        <w:lang w:val="en-US"/>
      </w:rPr>
      <w:t>Practical t</w:t>
    </w:r>
    <w:r w:rsidR="0064291E" w:rsidRPr="0064291E">
      <w:rPr>
        <w:sz w:val="20"/>
        <w:szCs w:val="20"/>
        <w:lang w:val="en-US"/>
      </w:rPr>
      <w:t>en minutes guide for requesting new CV terms</w:t>
    </w:r>
    <w:r w:rsidR="0064291E" w:rsidRPr="0064291E">
      <w:rPr>
        <w:sz w:val="20"/>
        <w:szCs w:val="20"/>
        <w:lang w:val="en-US"/>
      </w:rPr>
      <w:tab/>
    </w:r>
    <w:r w:rsidR="00E70317">
      <w:rPr>
        <w:sz w:val="20"/>
        <w:szCs w:val="20"/>
        <w:lang w:val="en-US"/>
      </w:rPr>
      <w:fldChar w:fldCharType="begin"/>
    </w:r>
    <w:r w:rsidR="0045301B">
      <w:rPr>
        <w:sz w:val="20"/>
        <w:szCs w:val="20"/>
        <w:lang w:val="en-US"/>
      </w:rPr>
      <w:instrText xml:space="preserve"> DATE  \@ "dddd, MMMM dd, yyyy" </w:instrText>
    </w:r>
    <w:r w:rsidR="00E70317">
      <w:rPr>
        <w:sz w:val="20"/>
        <w:szCs w:val="20"/>
        <w:lang w:val="en-US"/>
      </w:rPr>
      <w:fldChar w:fldCharType="separate"/>
    </w:r>
    <w:r w:rsidR="00CF206D">
      <w:rPr>
        <w:noProof/>
        <w:sz w:val="20"/>
        <w:szCs w:val="20"/>
        <w:lang w:val="en-US"/>
      </w:rPr>
      <w:t>Thursday, July 11, 2013</w:t>
    </w:r>
    <w:r w:rsidR="00E70317">
      <w:rPr>
        <w:sz w:val="20"/>
        <w:szCs w:val="20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609A0"/>
    <w:multiLevelType w:val="hybridMultilevel"/>
    <w:tmpl w:val="F2F076E4"/>
    <w:lvl w:ilvl="0" w:tplc="66568E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5072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1ECD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E231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4E3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1E16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0255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D6C9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84B8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F044A4"/>
    <w:multiLevelType w:val="hybridMultilevel"/>
    <w:tmpl w:val="280A60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80B8D"/>
    <w:multiLevelType w:val="hybridMultilevel"/>
    <w:tmpl w:val="8EA03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EE2587"/>
    <w:multiLevelType w:val="hybridMultilevel"/>
    <w:tmpl w:val="725EF046"/>
    <w:lvl w:ilvl="0" w:tplc="930249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096703"/>
    <w:multiLevelType w:val="hybridMultilevel"/>
    <w:tmpl w:val="793087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schober">
    <w15:presenceInfo w15:providerId="None" w15:userId="dschob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03DC"/>
    <w:rsid w:val="00002610"/>
    <w:rsid w:val="00004C66"/>
    <w:rsid w:val="00004E91"/>
    <w:rsid w:val="00005A80"/>
    <w:rsid w:val="000066A5"/>
    <w:rsid w:val="000066F0"/>
    <w:rsid w:val="000100FA"/>
    <w:rsid w:val="00011EF7"/>
    <w:rsid w:val="00016927"/>
    <w:rsid w:val="00016DAD"/>
    <w:rsid w:val="000212C9"/>
    <w:rsid w:val="00022A22"/>
    <w:rsid w:val="00022AAE"/>
    <w:rsid w:val="00022D85"/>
    <w:rsid w:val="00025FFE"/>
    <w:rsid w:val="000276A9"/>
    <w:rsid w:val="00027B08"/>
    <w:rsid w:val="0003067D"/>
    <w:rsid w:val="00032988"/>
    <w:rsid w:val="00033630"/>
    <w:rsid w:val="000336D4"/>
    <w:rsid w:val="0003371A"/>
    <w:rsid w:val="00033808"/>
    <w:rsid w:val="000351E7"/>
    <w:rsid w:val="000367DD"/>
    <w:rsid w:val="00037673"/>
    <w:rsid w:val="00037FDD"/>
    <w:rsid w:val="0004192A"/>
    <w:rsid w:val="00043E7F"/>
    <w:rsid w:val="00044547"/>
    <w:rsid w:val="00050A45"/>
    <w:rsid w:val="00052644"/>
    <w:rsid w:val="00052BBC"/>
    <w:rsid w:val="000551FB"/>
    <w:rsid w:val="00055B58"/>
    <w:rsid w:val="000608A3"/>
    <w:rsid w:val="00064528"/>
    <w:rsid w:val="000662F1"/>
    <w:rsid w:val="00067765"/>
    <w:rsid w:val="000703DC"/>
    <w:rsid w:val="00070614"/>
    <w:rsid w:val="000709A6"/>
    <w:rsid w:val="0007329E"/>
    <w:rsid w:val="00073ECC"/>
    <w:rsid w:val="00073F2F"/>
    <w:rsid w:val="000742F1"/>
    <w:rsid w:val="00075DFB"/>
    <w:rsid w:val="00077624"/>
    <w:rsid w:val="00081A90"/>
    <w:rsid w:val="00081DCE"/>
    <w:rsid w:val="00081F25"/>
    <w:rsid w:val="00083755"/>
    <w:rsid w:val="00085BB0"/>
    <w:rsid w:val="00085D09"/>
    <w:rsid w:val="0008613B"/>
    <w:rsid w:val="00090C29"/>
    <w:rsid w:val="00090E11"/>
    <w:rsid w:val="000913B3"/>
    <w:rsid w:val="00091771"/>
    <w:rsid w:val="0009308F"/>
    <w:rsid w:val="000931C7"/>
    <w:rsid w:val="000936D3"/>
    <w:rsid w:val="0009533C"/>
    <w:rsid w:val="00095B7E"/>
    <w:rsid w:val="000972E0"/>
    <w:rsid w:val="000A19F7"/>
    <w:rsid w:val="000A2056"/>
    <w:rsid w:val="000B23C6"/>
    <w:rsid w:val="000B2A84"/>
    <w:rsid w:val="000B6E99"/>
    <w:rsid w:val="000B7C1E"/>
    <w:rsid w:val="000C5ADA"/>
    <w:rsid w:val="000C7F9E"/>
    <w:rsid w:val="000D1C45"/>
    <w:rsid w:val="000D1F21"/>
    <w:rsid w:val="000D2729"/>
    <w:rsid w:val="000D2915"/>
    <w:rsid w:val="000D3247"/>
    <w:rsid w:val="000D3262"/>
    <w:rsid w:val="000D3A7E"/>
    <w:rsid w:val="000D4269"/>
    <w:rsid w:val="000D5B22"/>
    <w:rsid w:val="000D6873"/>
    <w:rsid w:val="000E009C"/>
    <w:rsid w:val="000E143C"/>
    <w:rsid w:val="000E3052"/>
    <w:rsid w:val="000F049A"/>
    <w:rsid w:val="000F2954"/>
    <w:rsid w:val="000F5D22"/>
    <w:rsid w:val="000F7D3F"/>
    <w:rsid w:val="000F7D88"/>
    <w:rsid w:val="00100612"/>
    <w:rsid w:val="00100791"/>
    <w:rsid w:val="0010206F"/>
    <w:rsid w:val="00102202"/>
    <w:rsid w:val="00105EC6"/>
    <w:rsid w:val="00107ED8"/>
    <w:rsid w:val="0011219F"/>
    <w:rsid w:val="00115CC0"/>
    <w:rsid w:val="00117901"/>
    <w:rsid w:val="00120DD0"/>
    <w:rsid w:val="00121F12"/>
    <w:rsid w:val="00122068"/>
    <w:rsid w:val="00122ED8"/>
    <w:rsid w:val="00125104"/>
    <w:rsid w:val="00125BDE"/>
    <w:rsid w:val="001357AF"/>
    <w:rsid w:val="001359D2"/>
    <w:rsid w:val="00141728"/>
    <w:rsid w:val="0014184F"/>
    <w:rsid w:val="0014291C"/>
    <w:rsid w:val="00150CB3"/>
    <w:rsid w:val="00152418"/>
    <w:rsid w:val="001539C2"/>
    <w:rsid w:val="00153ACA"/>
    <w:rsid w:val="00155BC7"/>
    <w:rsid w:val="001565C0"/>
    <w:rsid w:val="001616F2"/>
    <w:rsid w:val="00162534"/>
    <w:rsid w:val="00162C2D"/>
    <w:rsid w:val="001638A6"/>
    <w:rsid w:val="00164091"/>
    <w:rsid w:val="001706E8"/>
    <w:rsid w:val="001714EC"/>
    <w:rsid w:val="00173043"/>
    <w:rsid w:val="00173AF0"/>
    <w:rsid w:val="00174201"/>
    <w:rsid w:val="001825EF"/>
    <w:rsid w:val="001831A3"/>
    <w:rsid w:val="00183CC2"/>
    <w:rsid w:val="00185E45"/>
    <w:rsid w:val="00186609"/>
    <w:rsid w:val="00186D28"/>
    <w:rsid w:val="00186D82"/>
    <w:rsid w:val="001908A8"/>
    <w:rsid w:val="00190A56"/>
    <w:rsid w:val="00190F79"/>
    <w:rsid w:val="0019142E"/>
    <w:rsid w:val="00192299"/>
    <w:rsid w:val="00194BE7"/>
    <w:rsid w:val="00194E4C"/>
    <w:rsid w:val="001953C2"/>
    <w:rsid w:val="00195822"/>
    <w:rsid w:val="00195E97"/>
    <w:rsid w:val="001978A4"/>
    <w:rsid w:val="001A01F9"/>
    <w:rsid w:val="001A31D6"/>
    <w:rsid w:val="001A7359"/>
    <w:rsid w:val="001A7490"/>
    <w:rsid w:val="001B0B62"/>
    <w:rsid w:val="001B1FA1"/>
    <w:rsid w:val="001B3F0B"/>
    <w:rsid w:val="001B50D2"/>
    <w:rsid w:val="001B6278"/>
    <w:rsid w:val="001B64AC"/>
    <w:rsid w:val="001B7E66"/>
    <w:rsid w:val="001C0B77"/>
    <w:rsid w:val="001C1C4F"/>
    <w:rsid w:val="001C2C25"/>
    <w:rsid w:val="001C2E79"/>
    <w:rsid w:val="001C5C63"/>
    <w:rsid w:val="001C79E5"/>
    <w:rsid w:val="001D0946"/>
    <w:rsid w:val="001D3A64"/>
    <w:rsid w:val="001D50E6"/>
    <w:rsid w:val="001D6567"/>
    <w:rsid w:val="001D74C2"/>
    <w:rsid w:val="001E0CA4"/>
    <w:rsid w:val="001E1172"/>
    <w:rsid w:val="001E31E3"/>
    <w:rsid w:val="001E4FA7"/>
    <w:rsid w:val="001F0C7B"/>
    <w:rsid w:val="001F3B55"/>
    <w:rsid w:val="001F42BB"/>
    <w:rsid w:val="00200C2A"/>
    <w:rsid w:val="00201480"/>
    <w:rsid w:val="00202CBB"/>
    <w:rsid w:val="00203A0C"/>
    <w:rsid w:val="0021085B"/>
    <w:rsid w:val="0021197B"/>
    <w:rsid w:val="00212CA5"/>
    <w:rsid w:val="00213A41"/>
    <w:rsid w:val="00214DB5"/>
    <w:rsid w:val="00216A1F"/>
    <w:rsid w:val="00222F8C"/>
    <w:rsid w:val="00223FAB"/>
    <w:rsid w:val="00224C11"/>
    <w:rsid w:val="00226E3A"/>
    <w:rsid w:val="002279F8"/>
    <w:rsid w:val="0023136D"/>
    <w:rsid w:val="0023144E"/>
    <w:rsid w:val="00235927"/>
    <w:rsid w:val="00236A3F"/>
    <w:rsid w:val="00241613"/>
    <w:rsid w:val="00242CE5"/>
    <w:rsid w:val="00247F9A"/>
    <w:rsid w:val="0025343E"/>
    <w:rsid w:val="00253DE7"/>
    <w:rsid w:val="00255B20"/>
    <w:rsid w:val="00256184"/>
    <w:rsid w:val="002562F5"/>
    <w:rsid w:val="0026224B"/>
    <w:rsid w:val="00262F35"/>
    <w:rsid w:val="00265EF9"/>
    <w:rsid w:val="00271ABB"/>
    <w:rsid w:val="002811A0"/>
    <w:rsid w:val="0028157C"/>
    <w:rsid w:val="00281BC0"/>
    <w:rsid w:val="00281EAE"/>
    <w:rsid w:val="0028305C"/>
    <w:rsid w:val="00283389"/>
    <w:rsid w:val="00283873"/>
    <w:rsid w:val="0028402B"/>
    <w:rsid w:val="002871B0"/>
    <w:rsid w:val="00292F51"/>
    <w:rsid w:val="00293F1E"/>
    <w:rsid w:val="002940FD"/>
    <w:rsid w:val="00295B7F"/>
    <w:rsid w:val="002A355B"/>
    <w:rsid w:val="002A3A90"/>
    <w:rsid w:val="002A44A2"/>
    <w:rsid w:val="002A4D6C"/>
    <w:rsid w:val="002B15C7"/>
    <w:rsid w:val="002B356A"/>
    <w:rsid w:val="002B4E2F"/>
    <w:rsid w:val="002B50ED"/>
    <w:rsid w:val="002B55C1"/>
    <w:rsid w:val="002B59BD"/>
    <w:rsid w:val="002C0DB2"/>
    <w:rsid w:val="002C3218"/>
    <w:rsid w:val="002C47AC"/>
    <w:rsid w:val="002C4D40"/>
    <w:rsid w:val="002C6A7F"/>
    <w:rsid w:val="002D2955"/>
    <w:rsid w:val="002D5DAE"/>
    <w:rsid w:val="002D6144"/>
    <w:rsid w:val="002D66A2"/>
    <w:rsid w:val="002D6E6A"/>
    <w:rsid w:val="002E4838"/>
    <w:rsid w:val="002E53B6"/>
    <w:rsid w:val="002F0FD8"/>
    <w:rsid w:val="002F1B05"/>
    <w:rsid w:val="002F6584"/>
    <w:rsid w:val="002F6A98"/>
    <w:rsid w:val="003004BD"/>
    <w:rsid w:val="0030234E"/>
    <w:rsid w:val="0030540C"/>
    <w:rsid w:val="003069A0"/>
    <w:rsid w:val="003104A7"/>
    <w:rsid w:val="00315698"/>
    <w:rsid w:val="00315F3C"/>
    <w:rsid w:val="003163E3"/>
    <w:rsid w:val="003171B6"/>
    <w:rsid w:val="003175AB"/>
    <w:rsid w:val="003179EB"/>
    <w:rsid w:val="00325C4F"/>
    <w:rsid w:val="00327E76"/>
    <w:rsid w:val="00330662"/>
    <w:rsid w:val="00332C4D"/>
    <w:rsid w:val="00333D04"/>
    <w:rsid w:val="003341FF"/>
    <w:rsid w:val="003347B7"/>
    <w:rsid w:val="00336DE5"/>
    <w:rsid w:val="00337453"/>
    <w:rsid w:val="00341E9E"/>
    <w:rsid w:val="0034229B"/>
    <w:rsid w:val="00342C12"/>
    <w:rsid w:val="00342E2D"/>
    <w:rsid w:val="003431DB"/>
    <w:rsid w:val="003455DB"/>
    <w:rsid w:val="003501DB"/>
    <w:rsid w:val="003508F5"/>
    <w:rsid w:val="003518FB"/>
    <w:rsid w:val="003519EB"/>
    <w:rsid w:val="003528BA"/>
    <w:rsid w:val="00353274"/>
    <w:rsid w:val="00353C05"/>
    <w:rsid w:val="00354713"/>
    <w:rsid w:val="00355A7B"/>
    <w:rsid w:val="003617ED"/>
    <w:rsid w:val="00362492"/>
    <w:rsid w:val="00363F60"/>
    <w:rsid w:val="003665A9"/>
    <w:rsid w:val="00367CDE"/>
    <w:rsid w:val="00367E17"/>
    <w:rsid w:val="00371108"/>
    <w:rsid w:val="00371259"/>
    <w:rsid w:val="00371A94"/>
    <w:rsid w:val="003726E6"/>
    <w:rsid w:val="00374C6A"/>
    <w:rsid w:val="003755DB"/>
    <w:rsid w:val="00375A59"/>
    <w:rsid w:val="00375CC1"/>
    <w:rsid w:val="0037623D"/>
    <w:rsid w:val="00377EA6"/>
    <w:rsid w:val="00380678"/>
    <w:rsid w:val="0038278A"/>
    <w:rsid w:val="003865E3"/>
    <w:rsid w:val="00386656"/>
    <w:rsid w:val="0039528E"/>
    <w:rsid w:val="003956E3"/>
    <w:rsid w:val="00396571"/>
    <w:rsid w:val="003A1258"/>
    <w:rsid w:val="003A1F45"/>
    <w:rsid w:val="003A486B"/>
    <w:rsid w:val="003A5A43"/>
    <w:rsid w:val="003B114B"/>
    <w:rsid w:val="003B3E0D"/>
    <w:rsid w:val="003B5EF8"/>
    <w:rsid w:val="003B739D"/>
    <w:rsid w:val="003C3A81"/>
    <w:rsid w:val="003C52C6"/>
    <w:rsid w:val="003D0EB5"/>
    <w:rsid w:val="003D1ACF"/>
    <w:rsid w:val="003D232D"/>
    <w:rsid w:val="003D23C5"/>
    <w:rsid w:val="003D242C"/>
    <w:rsid w:val="003D2B79"/>
    <w:rsid w:val="003D2CA0"/>
    <w:rsid w:val="003D3709"/>
    <w:rsid w:val="003D6ED6"/>
    <w:rsid w:val="003D7442"/>
    <w:rsid w:val="003D7E38"/>
    <w:rsid w:val="003D7EA0"/>
    <w:rsid w:val="003E0A9C"/>
    <w:rsid w:val="003E3A86"/>
    <w:rsid w:val="003E5887"/>
    <w:rsid w:val="003E5E15"/>
    <w:rsid w:val="003E5FF5"/>
    <w:rsid w:val="003F0982"/>
    <w:rsid w:val="003F162E"/>
    <w:rsid w:val="003F46BC"/>
    <w:rsid w:val="003F78D6"/>
    <w:rsid w:val="004037FE"/>
    <w:rsid w:val="00404701"/>
    <w:rsid w:val="004108C4"/>
    <w:rsid w:val="00412A03"/>
    <w:rsid w:val="00415EE5"/>
    <w:rsid w:val="0041640A"/>
    <w:rsid w:val="0042088F"/>
    <w:rsid w:val="004208A1"/>
    <w:rsid w:val="004221AE"/>
    <w:rsid w:val="004225AA"/>
    <w:rsid w:val="004227B9"/>
    <w:rsid w:val="00424959"/>
    <w:rsid w:val="00424CE1"/>
    <w:rsid w:val="00425CFD"/>
    <w:rsid w:val="00426459"/>
    <w:rsid w:val="00426D14"/>
    <w:rsid w:val="0043049B"/>
    <w:rsid w:val="00434CD3"/>
    <w:rsid w:val="00435D85"/>
    <w:rsid w:val="00445280"/>
    <w:rsid w:val="0044710D"/>
    <w:rsid w:val="00447F39"/>
    <w:rsid w:val="004514C5"/>
    <w:rsid w:val="00451F0E"/>
    <w:rsid w:val="0045301B"/>
    <w:rsid w:val="004615DD"/>
    <w:rsid w:val="00461A67"/>
    <w:rsid w:val="00462198"/>
    <w:rsid w:val="00462B83"/>
    <w:rsid w:val="00462EE8"/>
    <w:rsid w:val="0046309C"/>
    <w:rsid w:val="00463E50"/>
    <w:rsid w:val="00464EB0"/>
    <w:rsid w:val="0046615E"/>
    <w:rsid w:val="0047175B"/>
    <w:rsid w:val="00472CF1"/>
    <w:rsid w:val="0047551B"/>
    <w:rsid w:val="00477B66"/>
    <w:rsid w:val="0048144B"/>
    <w:rsid w:val="004827CB"/>
    <w:rsid w:val="004847D2"/>
    <w:rsid w:val="00485DF3"/>
    <w:rsid w:val="00486437"/>
    <w:rsid w:val="004907C2"/>
    <w:rsid w:val="00490E82"/>
    <w:rsid w:val="00491C80"/>
    <w:rsid w:val="004939ED"/>
    <w:rsid w:val="004A08D5"/>
    <w:rsid w:val="004A5734"/>
    <w:rsid w:val="004A5B15"/>
    <w:rsid w:val="004A76BE"/>
    <w:rsid w:val="004B0073"/>
    <w:rsid w:val="004B087B"/>
    <w:rsid w:val="004B15CB"/>
    <w:rsid w:val="004B6F62"/>
    <w:rsid w:val="004C02E0"/>
    <w:rsid w:val="004C0362"/>
    <w:rsid w:val="004D0608"/>
    <w:rsid w:val="004D2612"/>
    <w:rsid w:val="004D56A9"/>
    <w:rsid w:val="004E05D8"/>
    <w:rsid w:val="004E1CF3"/>
    <w:rsid w:val="004E427B"/>
    <w:rsid w:val="004E5302"/>
    <w:rsid w:val="004F4EB6"/>
    <w:rsid w:val="004F4F50"/>
    <w:rsid w:val="004F7684"/>
    <w:rsid w:val="00500AF7"/>
    <w:rsid w:val="00501B18"/>
    <w:rsid w:val="00502298"/>
    <w:rsid w:val="005045F9"/>
    <w:rsid w:val="00504912"/>
    <w:rsid w:val="00504CDA"/>
    <w:rsid w:val="00504D49"/>
    <w:rsid w:val="00504D65"/>
    <w:rsid w:val="00506EE9"/>
    <w:rsid w:val="00506EEC"/>
    <w:rsid w:val="00507064"/>
    <w:rsid w:val="00511284"/>
    <w:rsid w:val="005115C6"/>
    <w:rsid w:val="005143CE"/>
    <w:rsid w:val="005148E2"/>
    <w:rsid w:val="00517AEA"/>
    <w:rsid w:val="00521B37"/>
    <w:rsid w:val="005220A8"/>
    <w:rsid w:val="00523C12"/>
    <w:rsid w:val="00523D66"/>
    <w:rsid w:val="00526933"/>
    <w:rsid w:val="00534659"/>
    <w:rsid w:val="0053507A"/>
    <w:rsid w:val="0053695B"/>
    <w:rsid w:val="00537D64"/>
    <w:rsid w:val="005400A9"/>
    <w:rsid w:val="00540366"/>
    <w:rsid w:val="00546DE6"/>
    <w:rsid w:val="00547F15"/>
    <w:rsid w:val="00552A9E"/>
    <w:rsid w:val="00556F39"/>
    <w:rsid w:val="005653B1"/>
    <w:rsid w:val="0057172D"/>
    <w:rsid w:val="00571D36"/>
    <w:rsid w:val="00581C32"/>
    <w:rsid w:val="0058285D"/>
    <w:rsid w:val="0058341A"/>
    <w:rsid w:val="00585255"/>
    <w:rsid w:val="00585C4C"/>
    <w:rsid w:val="0059020C"/>
    <w:rsid w:val="00590558"/>
    <w:rsid w:val="00591DEB"/>
    <w:rsid w:val="00593C01"/>
    <w:rsid w:val="0059433F"/>
    <w:rsid w:val="0059534A"/>
    <w:rsid w:val="00596AB6"/>
    <w:rsid w:val="00597615"/>
    <w:rsid w:val="005A0067"/>
    <w:rsid w:val="005A38F4"/>
    <w:rsid w:val="005A5469"/>
    <w:rsid w:val="005A6F21"/>
    <w:rsid w:val="005B31F4"/>
    <w:rsid w:val="005B3D85"/>
    <w:rsid w:val="005B4172"/>
    <w:rsid w:val="005B573C"/>
    <w:rsid w:val="005B5CFF"/>
    <w:rsid w:val="005B72EE"/>
    <w:rsid w:val="005B7730"/>
    <w:rsid w:val="005D0A39"/>
    <w:rsid w:val="005D25CF"/>
    <w:rsid w:val="005D590E"/>
    <w:rsid w:val="005E234B"/>
    <w:rsid w:val="005E273C"/>
    <w:rsid w:val="005E278C"/>
    <w:rsid w:val="005E30DF"/>
    <w:rsid w:val="005E7A43"/>
    <w:rsid w:val="005F05A9"/>
    <w:rsid w:val="005F0AA3"/>
    <w:rsid w:val="005F3A38"/>
    <w:rsid w:val="005F516B"/>
    <w:rsid w:val="005F6017"/>
    <w:rsid w:val="005F616C"/>
    <w:rsid w:val="005F6729"/>
    <w:rsid w:val="005F6BA3"/>
    <w:rsid w:val="006014BD"/>
    <w:rsid w:val="006016FF"/>
    <w:rsid w:val="00607072"/>
    <w:rsid w:val="006072DD"/>
    <w:rsid w:val="006134B7"/>
    <w:rsid w:val="00613C83"/>
    <w:rsid w:val="00615B94"/>
    <w:rsid w:val="00617BB0"/>
    <w:rsid w:val="006201D7"/>
    <w:rsid w:val="006210D4"/>
    <w:rsid w:val="00622EAF"/>
    <w:rsid w:val="006234EE"/>
    <w:rsid w:val="00623BC4"/>
    <w:rsid w:val="00623FFE"/>
    <w:rsid w:val="0062402E"/>
    <w:rsid w:val="00624355"/>
    <w:rsid w:val="0062491A"/>
    <w:rsid w:val="006249E8"/>
    <w:rsid w:val="00626668"/>
    <w:rsid w:val="0063156E"/>
    <w:rsid w:val="00631701"/>
    <w:rsid w:val="006371B5"/>
    <w:rsid w:val="00637D74"/>
    <w:rsid w:val="00637EB8"/>
    <w:rsid w:val="0064158F"/>
    <w:rsid w:val="00642493"/>
    <w:rsid w:val="0064291E"/>
    <w:rsid w:val="0064528D"/>
    <w:rsid w:val="006512AA"/>
    <w:rsid w:val="00651723"/>
    <w:rsid w:val="00655826"/>
    <w:rsid w:val="006573DF"/>
    <w:rsid w:val="0066208D"/>
    <w:rsid w:val="00663220"/>
    <w:rsid w:val="0066426C"/>
    <w:rsid w:val="00664A6D"/>
    <w:rsid w:val="00664C10"/>
    <w:rsid w:val="00670980"/>
    <w:rsid w:val="0067105C"/>
    <w:rsid w:val="00672672"/>
    <w:rsid w:val="0067361F"/>
    <w:rsid w:val="00675DC4"/>
    <w:rsid w:val="00675F0D"/>
    <w:rsid w:val="00682A1A"/>
    <w:rsid w:val="00683E1F"/>
    <w:rsid w:val="006867F9"/>
    <w:rsid w:val="00691B33"/>
    <w:rsid w:val="00691B67"/>
    <w:rsid w:val="00691EA5"/>
    <w:rsid w:val="006923AD"/>
    <w:rsid w:val="006A00FA"/>
    <w:rsid w:val="006A0DE5"/>
    <w:rsid w:val="006A1002"/>
    <w:rsid w:val="006A182C"/>
    <w:rsid w:val="006A4975"/>
    <w:rsid w:val="006A49FF"/>
    <w:rsid w:val="006B1050"/>
    <w:rsid w:val="006B2BE8"/>
    <w:rsid w:val="006B313D"/>
    <w:rsid w:val="006B32B8"/>
    <w:rsid w:val="006B42CF"/>
    <w:rsid w:val="006C0488"/>
    <w:rsid w:val="006C167C"/>
    <w:rsid w:val="006C29A1"/>
    <w:rsid w:val="006C38C4"/>
    <w:rsid w:val="006C3F04"/>
    <w:rsid w:val="006C4583"/>
    <w:rsid w:val="006C5F96"/>
    <w:rsid w:val="006C7234"/>
    <w:rsid w:val="006D6F92"/>
    <w:rsid w:val="006E0879"/>
    <w:rsid w:val="006E3B0D"/>
    <w:rsid w:val="006E463D"/>
    <w:rsid w:val="006E7C5D"/>
    <w:rsid w:val="006F0354"/>
    <w:rsid w:val="006F1214"/>
    <w:rsid w:val="006F3C45"/>
    <w:rsid w:val="006F58E4"/>
    <w:rsid w:val="006F5BA8"/>
    <w:rsid w:val="006F5BBC"/>
    <w:rsid w:val="006F6855"/>
    <w:rsid w:val="006F6DF0"/>
    <w:rsid w:val="006F7BAE"/>
    <w:rsid w:val="006F7FEF"/>
    <w:rsid w:val="00701845"/>
    <w:rsid w:val="00702D41"/>
    <w:rsid w:val="00703E30"/>
    <w:rsid w:val="00705310"/>
    <w:rsid w:val="007056BA"/>
    <w:rsid w:val="00705CBA"/>
    <w:rsid w:val="00706330"/>
    <w:rsid w:val="00711716"/>
    <w:rsid w:val="00715AF5"/>
    <w:rsid w:val="00715D79"/>
    <w:rsid w:val="00717EE2"/>
    <w:rsid w:val="0072240F"/>
    <w:rsid w:val="00726408"/>
    <w:rsid w:val="007301DF"/>
    <w:rsid w:val="0073212C"/>
    <w:rsid w:val="00732D58"/>
    <w:rsid w:val="007334C0"/>
    <w:rsid w:val="00734AD1"/>
    <w:rsid w:val="007370A2"/>
    <w:rsid w:val="007402C1"/>
    <w:rsid w:val="00743616"/>
    <w:rsid w:val="00744654"/>
    <w:rsid w:val="0074512B"/>
    <w:rsid w:val="00745B8F"/>
    <w:rsid w:val="0075088F"/>
    <w:rsid w:val="00750C62"/>
    <w:rsid w:val="00750D6A"/>
    <w:rsid w:val="00751F6C"/>
    <w:rsid w:val="00752844"/>
    <w:rsid w:val="00761103"/>
    <w:rsid w:val="00762AF0"/>
    <w:rsid w:val="00764568"/>
    <w:rsid w:val="00765781"/>
    <w:rsid w:val="007710BC"/>
    <w:rsid w:val="00772728"/>
    <w:rsid w:val="00777F0F"/>
    <w:rsid w:val="007806E4"/>
    <w:rsid w:val="00781E66"/>
    <w:rsid w:val="00783BAB"/>
    <w:rsid w:val="0078453E"/>
    <w:rsid w:val="00786962"/>
    <w:rsid w:val="00786BDB"/>
    <w:rsid w:val="00791475"/>
    <w:rsid w:val="0079237B"/>
    <w:rsid w:val="007979C8"/>
    <w:rsid w:val="007A3BDB"/>
    <w:rsid w:val="007A7761"/>
    <w:rsid w:val="007B66B3"/>
    <w:rsid w:val="007C1957"/>
    <w:rsid w:val="007C4EFA"/>
    <w:rsid w:val="007C5F45"/>
    <w:rsid w:val="007C5F64"/>
    <w:rsid w:val="007D0B31"/>
    <w:rsid w:val="007D46F4"/>
    <w:rsid w:val="007D4DB0"/>
    <w:rsid w:val="007D4E60"/>
    <w:rsid w:val="007D5CC6"/>
    <w:rsid w:val="007E0320"/>
    <w:rsid w:val="007E4FD3"/>
    <w:rsid w:val="007E543F"/>
    <w:rsid w:val="007E59D0"/>
    <w:rsid w:val="007E5A6A"/>
    <w:rsid w:val="007E5BBC"/>
    <w:rsid w:val="007E7BC9"/>
    <w:rsid w:val="007F17C0"/>
    <w:rsid w:val="007F30AA"/>
    <w:rsid w:val="007F3793"/>
    <w:rsid w:val="007F5FDA"/>
    <w:rsid w:val="00803813"/>
    <w:rsid w:val="008039BE"/>
    <w:rsid w:val="0080767F"/>
    <w:rsid w:val="008106CF"/>
    <w:rsid w:val="00810D84"/>
    <w:rsid w:val="008121AD"/>
    <w:rsid w:val="00812F62"/>
    <w:rsid w:val="008132DF"/>
    <w:rsid w:val="008141A6"/>
    <w:rsid w:val="008148B1"/>
    <w:rsid w:val="0081671C"/>
    <w:rsid w:val="00817F7F"/>
    <w:rsid w:val="00820083"/>
    <w:rsid w:val="00820559"/>
    <w:rsid w:val="00821A79"/>
    <w:rsid w:val="008235F4"/>
    <w:rsid w:val="008237D3"/>
    <w:rsid w:val="008255EA"/>
    <w:rsid w:val="008275EF"/>
    <w:rsid w:val="008329EB"/>
    <w:rsid w:val="00832BB8"/>
    <w:rsid w:val="00833054"/>
    <w:rsid w:val="00835618"/>
    <w:rsid w:val="008410B0"/>
    <w:rsid w:val="00841662"/>
    <w:rsid w:val="008426E0"/>
    <w:rsid w:val="008459FD"/>
    <w:rsid w:val="0084796B"/>
    <w:rsid w:val="0085117E"/>
    <w:rsid w:val="0085221B"/>
    <w:rsid w:val="008525A5"/>
    <w:rsid w:val="008535BB"/>
    <w:rsid w:val="00853D02"/>
    <w:rsid w:val="00861571"/>
    <w:rsid w:val="00861B47"/>
    <w:rsid w:val="008621AB"/>
    <w:rsid w:val="00864A4A"/>
    <w:rsid w:val="0086666B"/>
    <w:rsid w:val="008702C2"/>
    <w:rsid w:val="008730DD"/>
    <w:rsid w:val="00875101"/>
    <w:rsid w:val="00891074"/>
    <w:rsid w:val="00892849"/>
    <w:rsid w:val="00895D35"/>
    <w:rsid w:val="0089770C"/>
    <w:rsid w:val="008A2430"/>
    <w:rsid w:val="008A2514"/>
    <w:rsid w:val="008A4AA8"/>
    <w:rsid w:val="008A65B9"/>
    <w:rsid w:val="008A67D1"/>
    <w:rsid w:val="008B0B40"/>
    <w:rsid w:val="008B28CC"/>
    <w:rsid w:val="008B37E2"/>
    <w:rsid w:val="008B679D"/>
    <w:rsid w:val="008C343A"/>
    <w:rsid w:val="008C7751"/>
    <w:rsid w:val="008D180A"/>
    <w:rsid w:val="008D49D5"/>
    <w:rsid w:val="008D5790"/>
    <w:rsid w:val="008D5BE3"/>
    <w:rsid w:val="008D6572"/>
    <w:rsid w:val="008D6FDC"/>
    <w:rsid w:val="008D735A"/>
    <w:rsid w:val="008D7E33"/>
    <w:rsid w:val="008E0780"/>
    <w:rsid w:val="008E1FE0"/>
    <w:rsid w:val="008E2578"/>
    <w:rsid w:val="008E2E21"/>
    <w:rsid w:val="008E3158"/>
    <w:rsid w:val="008E7195"/>
    <w:rsid w:val="008E7A18"/>
    <w:rsid w:val="008F1A0B"/>
    <w:rsid w:val="008F1CCE"/>
    <w:rsid w:val="008F1D8D"/>
    <w:rsid w:val="008F398E"/>
    <w:rsid w:val="008F655B"/>
    <w:rsid w:val="008F6CC1"/>
    <w:rsid w:val="00901297"/>
    <w:rsid w:val="009043D4"/>
    <w:rsid w:val="009047EA"/>
    <w:rsid w:val="00904AAA"/>
    <w:rsid w:val="00904CBD"/>
    <w:rsid w:val="00906E36"/>
    <w:rsid w:val="0091383E"/>
    <w:rsid w:val="0091578A"/>
    <w:rsid w:val="00921480"/>
    <w:rsid w:val="00922DA9"/>
    <w:rsid w:val="009247DF"/>
    <w:rsid w:val="00925A47"/>
    <w:rsid w:val="0093257A"/>
    <w:rsid w:val="009404A0"/>
    <w:rsid w:val="009408C0"/>
    <w:rsid w:val="00941C57"/>
    <w:rsid w:val="009431A5"/>
    <w:rsid w:val="009442F2"/>
    <w:rsid w:val="009464CB"/>
    <w:rsid w:val="009478E2"/>
    <w:rsid w:val="00950C62"/>
    <w:rsid w:val="00951EA9"/>
    <w:rsid w:val="009525EA"/>
    <w:rsid w:val="00962383"/>
    <w:rsid w:val="00965FF8"/>
    <w:rsid w:val="0096606F"/>
    <w:rsid w:val="0097313D"/>
    <w:rsid w:val="0097471A"/>
    <w:rsid w:val="00974796"/>
    <w:rsid w:val="009808E8"/>
    <w:rsid w:val="009860BB"/>
    <w:rsid w:val="009864B8"/>
    <w:rsid w:val="00987716"/>
    <w:rsid w:val="00992D52"/>
    <w:rsid w:val="00994769"/>
    <w:rsid w:val="0099478D"/>
    <w:rsid w:val="009974D1"/>
    <w:rsid w:val="009A08F8"/>
    <w:rsid w:val="009A0CC5"/>
    <w:rsid w:val="009A14AB"/>
    <w:rsid w:val="009A29F0"/>
    <w:rsid w:val="009A2C4F"/>
    <w:rsid w:val="009A7995"/>
    <w:rsid w:val="009B556D"/>
    <w:rsid w:val="009B746C"/>
    <w:rsid w:val="009C1F49"/>
    <w:rsid w:val="009C4127"/>
    <w:rsid w:val="009C594C"/>
    <w:rsid w:val="009C60EA"/>
    <w:rsid w:val="009C6345"/>
    <w:rsid w:val="009C7389"/>
    <w:rsid w:val="009D0FAA"/>
    <w:rsid w:val="009D1E61"/>
    <w:rsid w:val="009D2246"/>
    <w:rsid w:val="009D31B4"/>
    <w:rsid w:val="009D5843"/>
    <w:rsid w:val="009D6D7E"/>
    <w:rsid w:val="009D6D9B"/>
    <w:rsid w:val="009E0216"/>
    <w:rsid w:val="009E7043"/>
    <w:rsid w:val="009F157A"/>
    <w:rsid w:val="009F5667"/>
    <w:rsid w:val="009F5E9C"/>
    <w:rsid w:val="00A01E3F"/>
    <w:rsid w:val="00A02794"/>
    <w:rsid w:val="00A02973"/>
    <w:rsid w:val="00A04985"/>
    <w:rsid w:val="00A06A58"/>
    <w:rsid w:val="00A06DDF"/>
    <w:rsid w:val="00A13F23"/>
    <w:rsid w:val="00A15ABC"/>
    <w:rsid w:val="00A26347"/>
    <w:rsid w:val="00A30A5F"/>
    <w:rsid w:val="00A3141A"/>
    <w:rsid w:val="00A322A5"/>
    <w:rsid w:val="00A34F3B"/>
    <w:rsid w:val="00A35507"/>
    <w:rsid w:val="00A35A10"/>
    <w:rsid w:val="00A36E90"/>
    <w:rsid w:val="00A3714F"/>
    <w:rsid w:val="00A40B64"/>
    <w:rsid w:val="00A420D1"/>
    <w:rsid w:val="00A4277D"/>
    <w:rsid w:val="00A47728"/>
    <w:rsid w:val="00A47EA5"/>
    <w:rsid w:val="00A51637"/>
    <w:rsid w:val="00A52D8B"/>
    <w:rsid w:val="00A53162"/>
    <w:rsid w:val="00A543BC"/>
    <w:rsid w:val="00A55C34"/>
    <w:rsid w:val="00A609A7"/>
    <w:rsid w:val="00A626EA"/>
    <w:rsid w:val="00A63E58"/>
    <w:rsid w:val="00A64282"/>
    <w:rsid w:val="00A660B9"/>
    <w:rsid w:val="00A67D4E"/>
    <w:rsid w:val="00A70C4D"/>
    <w:rsid w:val="00A71154"/>
    <w:rsid w:val="00A7558F"/>
    <w:rsid w:val="00A76443"/>
    <w:rsid w:val="00A81511"/>
    <w:rsid w:val="00A81F4C"/>
    <w:rsid w:val="00A8287B"/>
    <w:rsid w:val="00A86FD8"/>
    <w:rsid w:val="00A91D8E"/>
    <w:rsid w:val="00A92A9C"/>
    <w:rsid w:val="00A952E9"/>
    <w:rsid w:val="00A9787B"/>
    <w:rsid w:val="00A97999"/>
    <w:rsid w:val="00AA0B3C"/>
    <w:rsid w:val="00AA12CE"/>
    <w:rsid w:val="00AA2B12"/>
    <w:rsid w:val="00AA5076"/>
    <w:rsid w:val="00AA739D"/>
    <w:rsid w:val="00AB1B1B"/>
    <w:rsid w:val="00AB4581"/>
    <w:rsid w:val="00AB48CE"/>
    <w:rsid w:val="00AC260C"/>
    <w:rsid w:val="00AC2D38"/>
    <w:rsid w:val="00AC5DBF"/>
    <w:rsid w:val="00AC7F3E"/>
    <w:rsid w:val="00AD07B6"/>
    <w:rsid w:val="00AD2652"/>
    <w:rsid w:val="00AD2F2A"/>
    <w:rsid w:val="00AD3E00"/>
    <w:rsid w:val="00AD5ECC"/>
    <w:rsid w:val="00AD6D86"/>
    <w:rsid w:val="00AD792A"/>
    <w:rsid w:val="00AD7AE0"/>
    <w:rsid w:val="00AE2B03"/>
    <w:rsid w:val="00AE353A"/>
    <w:rsid w:val="00AE4F5E"/>
    <w:rsid w:val="00AE5AEC"/>
    <w:rsid w:val="00AE6162"/>
    <w:rsid w:val="00AE7A31"/>
    <w:rsid w:val="00AE7BFA"/>
    <w:rsid w:val="00AF0B40"/>
    <w:rsid w:val="00AF3226"/>
    <w:rsid w:val="00AF522C"/>
    <w:rsid w:val="00AF6526"/>
    <w:rsid w:val="00B0048F"/>
    <w:rsid w:val="00B01259"/>
    <w:rsid w:val="00B035D8"/>
    <w:rsid w:val="00B05363"/>
    <w:rsid w:val="00B0610E"/>
    <w:rsid w:val="00B06AB7"/>
    <w:rsid w:val="00B07D96"/>
    <w:rsid w:val="00B10691"/>
    <w:rsid w:val="00B13FD3"/>
    <w:rsid w:val="00B16E20"/>
    <w:rsid w:val="00B22514"/>
    <w:rsid w:val="00B24051"/>
    <w:rsid w:val="00B24CC8"/>
    <w:rsid w:val="00B25505"/>
    <w:rsid w:val="00B26E6A"/>
    <w:rsid w:val="00B304F1"/>
    <w:rsid w:val="00B31298"/>
    <w:rsid w:val="00B32FAF"/>
    <w:rsid w:val="00B337FB"/>
    <w:rsid w:val="00B3749E"/>
    <w:rsid w:val="00B37C0F"/>
    <w:rsid w:val="00B37DA1"/>
    <w:rsid w:val="00B40E0B"/>
    <w:rsid w:val="00B452B5"/>
    <w:rsid w:val="00B45585"/>
    <w:rsid w:val="00B4614F"/>
    <w:rsid w:val="00B500B6"/>
    <w:rsid w:val="00B50DC2"/>
    <w:rsid w:val="00B574F6"/>
    <w:rsid w:val="00B57B82"/>
    <w:rsid w:val="00B603B5"/>
    <w:rsid w:val="00B60684"/>
    <w:rsid w:val="00B62CEC"/>
    <w:rsid w:val="00B7070C"/>
    <w:rsid w:val="00B70C4A"/>
    <w:rsid w:val="00B728A7"/>
    <w:rsid w:val="00B73CAE"/>
    <w:rsid w:val="00B76950"/>
    <w:rsid w:val="00B8262A"/>
    <w:rsid w:val="00B86982"/>
    <w:rsid w:val="00B87807"/>
    <w:rsid w:val="00B91712"/>
    <w:rsid w:val="00B9178E"/>
    <w:rsid w:val="00B93369"/>
    <w:rsid w:val="00B93B2F"/>
    <w:rsid w:val="00B94086"/>
    <w:rsid w:val="00B944F0"/>
    <w:rsid w:val="00B94DC2"/>
    <w:rsid w:val="00BA4458"/>
    <w:rsid w:val="00BA5945"/>
    <w:rsid w:val="00BA5A6D"/>
    <w:rsid w:val="00BA5BCB"/>
    <w:rsid w:val="00BB290A"/>
    <w:rsid w:val="00BB409C"/>
    <w:rsid w:val="00BB520A"/>
    <w:rsid w:val="00BB7D69"/>
    <w:rsid w:val="00BC309C"/>
    <w:rsid w:val="00BC375D"/>
    <w:rsid w:val="00BC40A7"/>
    <w:rsid w:val="00BD0CD2"/>
    <w:rsid w:val="00BD1199"/>
    <w:rsid w:val="00BD1FFF"/>
    <w:rsid w:val="00BD4DF5"/>
    <w:rsid w:val="00BD4F59"/>
    <w:rsid w:val="00BE16EC"/>
    <w:rsid w:val="00BE40D9"/>
    <w:rsid w:val="00BE4FA7"/>
    <w:rsid w:val="00BE6138"/>
    <w:rsid w:val="00BF1C6B"/>
    <w:rsid w:val="00BF375D"/>
    <w:rsid w:val="00BF4F16"/>
    <w:rsid w:val="00BF7B4C"/>
    <w:rsid w:val="00C02041"/>
    <w:rsid w:val="00C028BB"/>
    <w:rsid w:val="00C048D8"/>
    <w:rsid w:val="00C061ED"/>
    <w:rsid w:val="00C10817"/>
    <w:rsid w:val="00C1096F"/>
    <w:rsid w:val="00C11CAA"/>
    <w:rsid w:val="00C12035"/>
    <w:rsid w:val="00C14550"/>
    <w:rsid w:val="00C25CFB"/>
    <w:rsid w:val="00C3193A"/>
    <w:rsid w:val="00C31EC3"/>
    <w:rsid w:val="00C324D2"/>
    <w:rsid w:val="00C33524"/>
    <w:rsid w:val="00C34CA8"/>
    <w:rsid w:val="00C35C99"/>
    <w:rsid w:val="00C35E8B"/>
    <w:rsid w:val="00C36AA3"/>
    <w:rsid w:val="00C412A7"/>
    <w:rsid w:val="00C417C0"/>
    <w:rsid w:val="00C41A26"/>
    <w:rsid w:val="00C43DED"/>
    <w:rsid w:val="00C44921"/>
    <w:rsid w:val="00C453D6"/>
    <w:rsid w:val="00C46612"/>
    <w:rsid w:val="00C474F4"/>
    <w:rsid w:val="00C50C5D"/>
    <w:rsid w:val="00C50C84"/>
    <w:rsid w:val="00C6005E"/>
    <w:rsid w:val="00C61F4D"/>
    <w:rsid w:val="00C64F7D"/>
    <w:rsid w:val="00C729D9"/>
    <w:rsid w:val="00C73249"/>
    <w:rsid w:val="00C77193"/>
    <w:rsid w:val="00C810A8"/>
    <w:rsid w:val="00C81DDB"/>
    <w:rsid w:val="00C836EE"/>
    <w:rsid w:val="00C8666A"/>
    <w:rsid w:val="00C87816"/>
    <w:rsid w:val="00C87F42"/>
    <w:rsid w:val="00C90FC2"/>
    <w:rsid w:val="00C93976"/>
    <w:rsid w:val="00C97AB0"/>
    <w:rsid w:val="00CA0DF8"/>
    <w:rsid w:val="00CA1720"/>
    <w:rsid w:val="00CA218A"/>
    <w:rsid w:val="00CA2BF3"/>
    <w:rsid w:val="00CA33B4"/>
    <w:rsid w:val="00CA391D"/>
    <w:rsid w:val="00CA470F"/>
    <w:rsid w:val="00CA5DB9"/>
    <w:rsid w:val="00CB174E"/>
    <w:rsid w:val="00CB3C16"/>
    <w:rsid w:val="00CB7E54"/>
    <w:rsid w:val="00CC0046"/>
    <w:rsid w:val="00CC19AA"/>
    <w:rsid w:val="00CC1B0E"/>
    <w:rsid w:val="00CC329C"/>
    <w:rsid w:val="00CC414D"/>
    <w:rsid w:val="00CC48DD"/>
    <w:rsid w:val="00CC67AE"/>
    <w:rsid w:val="00CC738E"/>
    <w:rsid w:val="00CD109C"/>
    <w:rsid w:val="00CD11F4"/>
    <w:rsid w:val="00CD6883"/>
    <w:rsid w:val="00CD6CB7"/>
    <w:rsid w:val="00CE0331"/>
    <w:rsid w:val="00CE0918"/>
    <w:rsid w:val="00CE50A4"/>
    <w:rsid w:val="00CE5A18"/>
    <w:rsid w:val="00CE5D10"/>
    <w:rsid w:val="00CF206D"/>
    <w:rsid w:val="00CF2C2E"/>
    <w:rsid w:val="00CF6E78"/>
    <w:rsid w:val="00D009D2"/>
    <w:rsid w:val="00D00E01"/>
    <w:rsid w:val="00D013F2"/>
    <w:rsid w:val="00D069D8"/>
    <w:rsid w:val="00D079C2"/>
    <w:rsid w:val="00D11D69"/>
    <w:rsid w:val="00D1383A"/>
    <w:rsid w:val="00D15820"/>
    <w:rsid w:val="00D16A8C"/>
    <w:rsid w:val="00D1767F"/>
    <w:rsid w:val="00D1777B"/>
    <w:rsid w:val="00D22A0C"/>
    <w:rsid w:val="00D247E0"/>
    <w:rsid w:val="00D24DBA"/>
    <w:rsid w:val="00D25D07"/>
    <w:rsid w:val="00D25F23"/>
    <w:rsid w:val="00D2666B"/>
    <w:rsid w:val="00D30C70"/>
    <w:rsid w:val="00D31B84"/>
    <w:rsid w:val="00D32A17"/>
    <w:rsid w:val="00D37B44"/>
    <w:rsid w:val="00D46090"/>
    <w:rsid w:val="00D46AE8"/>
    <w:rsid w:val="00D50A27"/>
    <w:rsid w:val="00D53FA1"/>
    <w:rsid w:val="00D5492F"/>
    <w:rsid w:val="00D56741"/>
    <w:rsid w:val="00D57543"/>
    <w:rsid w:val="00D57B7C"/>
    <w:rsid w:val="00D6051D"/>
    <w:rsid w:val="00D60BDB"/>
    <w:rsid w:val="00D633AB"/>
    <w:rsid w:val="00D63F15"/>
    <w:rsid w:val="00D764EC"/>
    <w:rsid w:val="00D802E6"/>
    <w:rsid w:val="00D8106B"/>
    <w:rsid w:val="00D81AB5"/>
    <w:rsid w:val="00D829DB"/>
    <w:rsid w:val="00D8560A"/>
    <w:rsid w:val="00D85D1A"/>
    <w:rsid w:val="00D87FAE"/>
    <w:rsid w:val="00D935A0"/>
    <w:rsid w:val="00DA08B5"/>
    <w:rsid w:val="00DA0E39"/>
    <w:rsid w:val="00DA2931"/>
    <w:rsid w:val="00DA4D94"/>
    <w:rsid w:val="00DA5D7A"/>
    <w:rsid w:val="00DB5A06"/>
    <w:rsid w:val="00DB79A5"/>
    <w:rsid w:val="00DC155F"/>
    <w:rsid w:val="00DC2A51"/>
    <w:rsid w:val="00DC45C9"/>
    <w:rsid w:val="00DC50C3"/>
    <w:rsid w:val="00DD0296"/>
    <w:rsid w:val="00DD0AC3"/>
    <w:rsid w:val="00DD11C5"/>
    <w:rsid w:val="00DD730B"/>
    <w:rsid w:val="00DD73BA"/>
    <w:rsid w:val="00DD7CA5"/>
    <w:rsid w:val="00DE109E"/>
    <w:rsid w:val="00DE10B8"/>
    <w:rsid w:val="00DE1535"/>
    <w:rsid w:val="00DE4384"/>
    <w:rsid w:val="00DE51B2"/>
    <w:rsid w:val="00DE6E48"/>
    <w:rsid w:val="00DE6F38"/>
    <w:rsid w:val="00DF1C78"/>
    <w:rsid w:val="00DF30F1"/>
    <w:rsid w:val="00DF5E73"/>
    <w:rsid w:val="00E013DE"/>
    <w:rsid w:val="00E03B8C"/>
    <w:rsid w:val="00E03E60"/>
    <w:rsid w:val="00E0552D"/>
    <w:rsid w:val="00E05868"/>
    <w:rsid w:val="00E06568"/>
    <w:rsid w:val="00E06644"/>
    <w:rsid w:val="00E10AB4"/>
    <w:rsid w:val="00E11A06"/>
    <w:rsid w:val="00E15811"/>
    <w:rsid w:val="00E17703"/>
    <w:rsid w:val="00E17C08"/>
    <w:rsid w:val="00E2050A"/>
    <w:rsid w:val="00E21A85"/>
    <w:rsid w:val="00E21BF2"/>
    <w:rsid w:val="00E22078"/>
    <w:rsid w:val="00E228BB"/>
    <w:rsid w:val="00E22F65"/>
    <w:rsid w:val="00E23CA2"/>
    <w:rsid w:val="00E23F52"/>
    <w:rsid w:val="00E27EC1"/>
    <w:rsid w:val="00E3077A"/>
    <w:rsid w:val="00E322E2"/>
    <w:rsid w:val="00E334A1"/>
    <w:rsid w:val="00E37CED"/>
    <w:rsid w:val="00E44E5E"/>
    <w:rsid w:val="00E471E6"/>
    <w:rsid w:val="00E51296"/>
    <w:rsid w:val="00E54B38"/>
    <w:rsid w:val="00E54B73"/>
    <w:rsid w:val="00E56BD5"/>
    <w:rsid w:val="00E56F63"/>
    <w:rsid w:val="00E57D73"/>
    <w:rsid w:val="00E60490"/>
    <w:rsid w:val="00E607E8"/>
    <w:rsid w:val="00E6083B"/>
    <w:rsid w:val="00E61B7D"/>
    <w:rsid w:val="00E62093"/>
    <w:rsid w:val="00E625E4"/>
    <w:rsid w:val="00E627C5"/>
    <w:rsid w:val="00E62A27"/>
    <w:rsid w:val="00E64266"/>
    <w:rsid w:val="00E65D57"/>
    <w:rsid w:val="00E65D59"/>
    <w:rsid w:val="00E70317"/>
    <w:rsid w:val="00E708BE"/>
    <w:rsid w:val="00E71F83"/>
    <w:rsid w:val="00E753A3"/>
    <w:rsid w:val="00E7542F"/>
    <w:rsid w:val="00E77EA4"/>
    <w:rsid w:val="00E80868"/>
    <w:rsid w:val="00E82442"/>
    <w:rsid w:val="00E84FDE"/>
    <w:rsid w:val="00E8545B"/>
    <w:rsid w:val="00E86144"/>
    <w:rsid w:val="00E920BF"/>
    <w:rsid w:val="00E9432E"/>
    <w:rsid w:val="00E9620E"/>
    <w:rsid w:val="00EA022C"/>
    <w:rsid w:val="00EA2A78"/>
    <w:rsid w:val="00EA2E6A"/>
    <w:rsid w:val="00EB30A6"/>
    <w:rsid w:val="00EB41EE"/>
    <w:rsid w:val="00EB4994"/>
    <w:rsid w:val="00EB55FA"/>
    <w:rsid w:val="00EB59C4"/>
    <w:rsid w:val="00EC040A"/>
    <w:rsid w:val="00EC1737"/>
    <w:rsid w:val="00EC1C8E"/>
    <w:rsid w:val="00EC38DC"/>
    <w:rsid w:val="00EC6262"/>
    <w:rsid w:val="00EC6349"/>
    <w:rsid w:val="00EC6E76"/>
    <w:rsid w:val="00ED088A"/>
    <w:rsid w:val="00ED0F25"/>
    <w:rsid w:val="00ED0FA7"/>
    <w:rsid w:val="00ED15CF"/>
    <w:rsid w:val="00ED17C3"/>
    <w:rsid w:val="00ED19F8"/>
    <w:rsid w:val="00ED4CE3"/>
    <w:rsid w:val="00ED546B"/>
    <w:rsid w:val="00ED5D6C"/>
    <w:rsid w:val="00ED71FE"/>
    <w:rsid w:val="00ED72B5"/>
    <w:rsid w:val="00ED77A4"/>
    <w:rsid w:val="00EE0DA9"/>
    <w:rsid w:val="00EE1CCE"/>
    <w:rsid w:val="00EE255B"/>
    <w:rsid w:val="00EE3A10"/>
    <w:rsid w:val="00EE7980"/>
    <w:rsid w:val="00EF0F2F"/>
    <w:rsid w:val="00EF108C"/>
    <w:rsid w:val="00EF146C"/>
    <w:rsid w:val="00EF18AC"/>
    <w:rsid w:val="00EF341D"/>
    <w:rsid w:val="00EF5EF4"/>
    <w:rsid w:val="00F014FF"/>
    <w:rsid w:val="00F01787"/>
    <w:rsid w:val="00F0183C"/>
    <w:rsid w:val="00F04845"/>
    <w:rsid w:val="00F061F3"/>
    <w:rsid w:val="00F11C38"/>
    <w:rsid w:val="00F120AB"/>
    <w:rsid w:val="00F12DBC"/>
    <w:rsid w:val="00F13398"/>
    <w:rsid w:val="00F13F72"/>
    <w:rsid w:val="00F14C6C"/>
    <w:rsid w:val="00F1594D"/>
    <w:rsid w:val="00F16DEF"/>
    <w:rsid w:val="00F21537"/>
    <w:rsid w:val="00F217AF"/>
    <w:rsid w:val="00F23115"/>
    <w:rsid w:val="00F2554A"/>
    <w:rsid w:val="00F257CC"/>
    <w:rsid w:val="00F25FE8"/>
    <w:rsid w:val="00F2759B"/>
    <w:rsid w:val="00F30D7D"/>
    <w:rsid w:val="00F30F8D"/>
    <w:rsid w:val="00F317E1"/>
    <w:rsid w:val="00F3239B"/>
    <w:rsid w:val="00F354F3"/>
    <w:rsid w:val="00F37BFD"/>
    <w:rsid w:val="00F409AB"/>
    <w:rsid w:val="00F4156E"/>
    <w:rsid w:val="00F42FF4"/>
    <w:rsid w:val="00F4336D"/>
    <w:rsid w:val="00F44177"/>
    <w:rsid w:val="00F44BD4"/>
    <w:rsid w:val="00F451AC"/>
    <w:rsid w:val="00F4646C"/>
    <w:rsid w:val="00F51856"/>
    <w:rsid w:val="00F51ED8"/>
    <w:rsid w:val="00F5204F"/>
    <w:rsid w:val="00F53731"/>
    <w:rsid w:val="00F54FDC"/>
    <w:rsid w:val="00F557CF"/>
    <w:rsid w:val="00F558F8"/>
    <w:rsid w:val="00F55CFC"/>
    <w:rsid w:val="00F6090C"/>
    <w:rsid w:val="00F6146E"/>
    <w:rsid w:val="00F61D8A"/>
    <w:rsid w:val="00F62625"/>
    <w:rsid w:val="00F626F6"/>
    <w:rsid w:val="00F638A3"/>
    <w:rsid w:val="00F66B7E"/>
    <w:rsid w:val="00F74205"/>
    <w:rsid w:val="00F74A6B"/>
    <w:rsid w:val="00F77383"/>
    <w:rsid w:val="00F776F8"/>
    <w:rsid w:val="00F81B80"/>
    <w:rsid w:val="00F84EC0"/>
    <w:rsid w:val="00F8693A"/>
    <w:rsid w:val="00F86DD8"/>
    <w:rsid w:val="00F86ECA"/>
    <w:rsid w:val="00F91511"/>
    <w:rsid w:val="00F928ED"/>
    <w:rsid w:val="00F953A3"/>
    <w:rsid w:val="00F975DC"/>
    <w:rsid w:val="00FA28D6"/>
    <w:rsid w:val="00FA34B8"/>
    <w:rsid w:val="00FA3B99"/>
    <w:rsid w:val="00FA3FA8"/>
    <w:rsid w:val="00FA44FF"/>
    <w:rsid w:val="00FA5715"/>
    <w:rsid w:val="00FA7505"/>
    <w:rsid w:val="00FB0D93"/>
    <w:rsid w:val="00FB427C"/>
    <w:rsid w:val="00FB4661"/>
    <w:rsid w:val="00FB52F8"/>
    <w:rsid w:val="00FB55B1"/>
    <w:rsid w:val="00FB6262"/>
    <w:rsid w:val="00FB6431"/>
    <w:rsid w:val="00FB6AF6"/>
    <w:rsid w:val="00FB720F"/>
    <w:rsid w:val="00FB776D"/>
    <w:rsid w:val="00FC11E5"/>
    <w:rsid w:val="00FC2356"/>
    <w:rsid w:val="00FC2EF1"/>
    <w:rsid w:val="00FC3AF5"/>
    <w:rsid w:val="00FC3CBC"/>
    <w:rsid w:val="00FC5F93"/>
    <w:rsid w:val="00FD2D50"/>
    <w:rsid w:val="00FD4270"/>
    <w:rsid w:val="00FD6549"/>
    <w:rsid w:val="00FE16F9"/>
    <w:rsid w:val="00FE67CE"/>
    <w:rsid w:val="00FE7614"/>
    <w:rsid w:val="00FE7833"/>
    <w:rsid w:val="00FF011F"/>
    <w:rsid w:val="00FF2994"/>
    <w:rsid w:val="00FF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69E3F"/>
  <w15:docId w15:val="{0C7C05E2-F705-41C5-8967-6AAA271E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21F1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703DC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70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703D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3D23C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64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64291E"/>
  </w:style>
  <w:style w:type="paragraph" w:styleId="Fuzeile">
    <w:name w:val="footer"/>
    <w:basedOn w:val="Standard"/>
    <w:link w:val="FuzeileZchn"/>
    <w:uiPriority w:val="99"/>
    <w:semiHidden/>
    <w:unhideWhenUsed/>
    <w:rsid w:val="0064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64291E"/>
  </w:style>
  <w:style w:type="paragraph" w:customStyle="1" w:styleId="Default">
    <w:name w:val="Default"/>
    <w:rsid w:val="006429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3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301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bsatz-Standardschriftart"/>
    <w:rsid w:val="008D7E33"/>
  </w:style>
  <w:style w:type="character" w:customStyle="1" w:styleId="highlight">
    <w:name w:val="highlight"/>
    <w:basedOn w:val="Absatz-Standardschriftart"/>
    <w:rsid w:val="008D7E33"/>
  </w:style>
  <w:style w:type="character" w:styleId="BesuchterHyperlink">
    <w:name w:val="FollowedHyperlink"/>
    <w:basedOn w:val="Absatz-Standardschriftart"/>
    <w:uiPriority w:val="99"/>
    <w:semiHidden/>
    <w:unhideWhenUsed/>
    <w:rsid w:val="008D7E33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27B0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27B0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27B0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27B0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27B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96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9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1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5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0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4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3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4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1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7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75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11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65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22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7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30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53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0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86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4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94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7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04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21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81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06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48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22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4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22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48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3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9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418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7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3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03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85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4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15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43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0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781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0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bofoundry.org/wiki/index.php/Naming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po.org" TargetMode="External"/><Relationship Id="rId13" Type="http://schemas.openxmlformats.org/officeDocument/2006/relationships/hyperlink" Target="http://www.massmatrix.net/massmatrix/mm-results/32846/RPMI_RE8_01_246_files/pep187.html" TargetMode="External"/><Relationship Id="rId18" Type="http://schemas.openxmlformats.org/officeDocument/2006/relationships/hyperlink" Target="http://www.ebi.ac.uk/ontology-lookup/" TargetMode="External"/><Relationship Id="rId26" Type="http://schemas.openxmlformats.org/officeDocument/2006/relationships/hyperlink" Target="mailto:psidev-vocab@lists.sourceforge.net" TargetMode="External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%22file://C://DBServer/ipi.HUMAN/3.15/ipi.HUMAN_decoy.fasta%22" TargetMode="External"/><Relationship Id="rId34" Type="http://schemas.openxmlformats.org/officeDocument/2006/relationships/hyperlink" Target="http://www.psidev.info/mzquantml" TargetMode="External"/><Relationship Id="rId42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://www.massmatrix.net/massmatrix/mm-results/32846/RPMI_RE8_01_246.html" TargetMode="External"/><Relationship Id="rId17" Type="http://schemas.openxmlformats.org/officeDocument/2006/relationships/hyperlink" Target="http://psidev.cvs.sourceforge.net/viewvc/psidev/psi/psi-ms/mzML/controlledVocabulary/psi-ms.obo" TargetMode="External"/><Relationship Id="rId25" Type="http://schemas.openxmlformats.org/officeDocument/2006/relationships/hyperlink" Target="mailto:psidev-vocab@lists.sourceforge.net" TargetMode="External"/><Relationship Id="rId33" Type="http://schemas.openxmlformats.org/officeDocument/2006/relationships/hyperlink" Target="http://www.psidev.info/mzidentml" TargetMode="External"/><Relationship Id="rId38" Type="http://schemas.openxmlformats.org/officeDocument/2006/relationships/hyperlink" Target="http://psidev.cvs.sourceforge.net/viewvc/psidev/psi/psi-ms/mzML/controlledVocabulary/psi-ms.ob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sidev.info/mzidentml" TargetMode="External"/><Relationship Id="rId20" Type="http://schemas.openxmlformats.org/officeDocument/2006/relationships/hyperlink" Target="http://www.psidev.info/mzidentml" TargetMode="External"/><Relationship Id="rId29" Type="http://schemas.openxmlformats.org/officeDocument/2006/relationships/hyperlink" Target="http://www.sciencedirect.com/science/article/pii/S1570963913000800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sidev.info/specifications" TargetMode="External"/><Relationship Id="rId24" Type="http://schemas.openxmlformats.org/officeDocument/2006/relationships/hyperlink" Target="http://www.ncbi.nlm.nih.gov/pubmed/22375074" TargetMode="External"/><Relationship Id="rId32" Type="http://schemas.openxmlformats.org/officeDocument/2006/relationships/hyperlink" Target="http://bioportal.bioontology.org/ontologies?filter=PSI" TargetMode="External"/><Relationship Id="rId37" Type="http://schemas.openxmlformats.org/officeDocument/2006/relationships/hyperlink" Target="mailto:psidev-vocab@lists.sourceforge.net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hyperlink" Target="http://www.unimod.org/" TargetMode="External"/><Relationship Id="rId28" Type="http://schemas.openxmlformats.org/officeDocument/2006/relationships/hyperlink" Target="http://www.ncbi.nlm.nih.gov/pubmed?term=The%20mzQuantML%20data%20standard%20for%20quantitative%20studies%20in%20proteomics" TargetMode="External"/><Relationship Id="rId36" Type="http://schemas.openxmlformats.org/officeDocument/2006/relationships/hyperlink" Target="http://www.ebi.ac.uk/ontology-lookup/" TargetMode="External"/><Relationship Id="rId10" Type="http://schemas.openxmlformats.org/officeDocument/2006/relationships/hyperlink" Target="http://www.psidev.info" TargetMode="External"/><Relationship Id="rId19" Type="http://schemas.openxmlformats.org/officeDocument/2006/relationships/hyperlink" Target="http://oboedit.org/" TargetMode="External"/><Relationship Id="rId31" Type="http://schemas.openxmlformats.org/officeDocument/2006/relationships/hyperlink" Target="http://www.psidev.info/groups/controlled-vocabularies/docum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bi.ac.uk/ontology-lookup/" TargetMode="External"/><Relationship Id="rId14" Type="http://schemas.openxmlformats.org/officeDocument/2006/relationships/comments" Target="comments.xml"/><Relationship Id="rId22" Type="http://schemas.openxmlformats.org/officeDocument/2006/relationships/hyperlink" Target="http://www.psidev.info/MOD" TargetMode="External"/><Relationship Id="rId27" Type="http://schemas.openxmlformats.org/officeDocument/2006/relationships/hyperlink" Target="http://www.mcponline.org/content/11/7/M111.014381.full.pdf+html" TargetMode="External"/><Relationship Id="rId30" Type="http://schemas.openxmlformats.org/officeDocument/2006/relationships/hyperlink" Target="http://database.oxfordjournals.org/content/2013/bat009.full.pdf+html" TargetMode="External"/><Relationship Id="rId35" Type="http://schemas.openxmlformats.org/officeDocument/2006/relationships/hyperlink" Target="http://oboedit.org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ACCCF-A08F-4CC2-BA6C-9CE6E7F92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2226</Words>
  <Characters>12847</Characters>
  <Application>Microsoft Office Word</Application>
  <DocSecurity>0</DocSecurity>
  <Lines>321</Lines>
  <Paragraphs>228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Mayer</dc:creator>
  <cp:keywords/>
  <dc:description/>
  <cp:lastModifiedBy>dschober</cp:lastModifiedBy>
  <cp:revision>35</cp:revision>
  <dcterms:created xsi:type="dcterms:W3CDTF">2013-06-12T12:57:00Z</dcterms:created>
  <dcterms:modified xsi:type="dcterms:W3CDTF">2013-07-11T13:41:00Z</dcterms:modified>
</cp:coreProperties>
</file>